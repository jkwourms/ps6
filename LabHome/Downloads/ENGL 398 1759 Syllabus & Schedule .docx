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42667" w14:textId="77777777" w:rsidR="00FC7914" w:rsidRPr="00D34FDB" w:rsidRDefault="00FC7914" w:rsidP="008E6012">
      <w:pPr>
        <w:jc w:val="center"/>
        <w:rPr>
          <w:b/>
          <w:bCs/>
          <w:sz w:val="30"/>
          <w:szCs w:val="30"/>
        </w:rPr>
      </w:pPr>
      <w:r w:rsidRPr="00D34FDB">
        <w:rPr>
          <w:b/>
          <w:bCs/>
          <w:sz w:val="30"/>
          <w:szCs w:val="30"/>
        </w:rPr>
        <w:t>English 398:</w:t>
      </w:r>
    </w:p>
    <w:p w14:paraId="2402378E" w14:textId="77777777" w:rsidR="00FC7914" w:rsidRPr="00D34FDB" w:rsidRDefault="00FC7914" w:rsidP="008E6012">
      <w:pPr>
        <w:jc w:val="center"/>
        <w:rPr>
          <w:b/>
          <w:bCs/>
          <w:sz w:val="30"/>
          <w:szCs w:val="30"/>
        </w:rPr>
      </w:pPr>
      <w:r w:rsidRPr="00D34FDB">
        <w:rPr>
          <w:b/>
          <w:bCs/>
          <w:sz w:val="30"/>
          <w:szCs w:val="30"/>
        </w:rPr>
        <w:t>Professional Communication for Engineers</w:t>
      </w:r>
    </w:p>
    <w:p w14:paraId="0419F910" w14:textId="3760E55D" w:rsidR="00FC7914" w:rsidRPr="00D34FDB" w:rsidRDefault="00705B8E" w:rsidP="008E6012">
      <w:pPr>
        <w:jc w:val="center"/>
        <w:rPr>
          <w:b/>
          <w:bCs/>
          <w:sz w:val="30"/>
          <w:szCs w:val="30"/>
        </w:rPr>
      </w:pPr>
      <w:r>
        <w:rPr>
          <w:b/>
          <w:bCs/>
          <w:sz w:val="30"/>
          <w:szCs w:val="30"/>
        </w:rPr>
        <w:t>Spring 2018</w:t>
      </w:r>
    </w:p>
    <w:p w14:paraId="5F50528A" w14:textId="77777777" w:rsidR="00D34FDB" w:rsidRPr="00EF352B" w:rsidRDefault="00D34FDB" w:rsidP="008E6012">
      <w:pPr>
        <w:jc w:val="center"/>
        <w:rPr>
          <w:b/>
          <w:bCs/>
          <w:sz w:val="26"/>
          <w:szCs w:val="26"/>
        </w:rPr>
      </w:pPr>
    </w:p>
    <w:p w14:paraId="7374904F" w14:textId="77777777" w:rsidR="00FC7914" w:rsidRPr="00D34FDB" w:rsidRDefault="00FC7914" w:rsidP="008E6012">
      <w:pPr>
        <w:pStyle w:val="Heading2"/>
        <w:keepNext w:val="0"/>
        <w:pBdr>
          <w:bottom w:val="single" w:sz="4" w:space="1" w:color="auto"/>
        </w:pBdr>
        <w:jc w:val="right"/>
        <w:rPr>
          <w:smallCaps/>
        </w:rPr>
      </w:pPr>
      <w:r w:rsidRPr="00D34FDB">
        <w:rPr>
          <w:smallCaps/>
        </w:rPr>
        <w:t>Contact Information</w:t>
      </w:r>
    </w:p>
    <w:p w14:paraId="59D11B10" w14:textId="77777777" w:rsidR="00FC7914" w:rsidRPr="009952DC" w:rsidRDefault="00FC7914" w:rsidP="008E6012">
      <w:pPr>
        <w:rPr>
          <w:b/>
          <w:bCs/>
          <w:i/>
          <w:iCs/>
          <w:sz w:val="23"/>
          <w:szCs w:val="23"/>
        </w:rPr>
      </w:pPr>
    </w:p>
    <w:p w14:paraId="2056F05A" w14:textId="3B4CFC99" w:rsidR="00C225B2" w:rsidRPr="009952DC" w:rsidRDefault="00FC7914" w:rsidP="002C4449">
      <w:pPr>
        <w:tabs>
          <w:tab w:val="right" w:pos="9180"/>
          <w:tab w:val="right" w:pos="9360"/>
        </w:tabs>
        <w:rPr>
          <w:sz w:val="23"/>
          <w:szCs w:val="23"/>
        </w:rPr>
      </w:pPr>
      <w:r w:rsidRPr="009952DC">
        <w:rPr>
          <w:sz w:val="23"/>
          <w:szCs w:val="23"/>
        </w:rPr>
        <w:t xml:space="preserve">Instructor:  </w:t>
      </w:r>
      <w:r w:rsidR="00F76579">
        <w:rPr>
          <w:sz w:val="23"/>
          <w:szCs w:val="23"/>
        </w:rPr>
        <w:t xml:space="preserve">Dr. Michelle Lyons-McFarland </w:t>
      </w:r>
      <w:r w:rsidR="00F76579">
        <w:rPr>
          <w:sz w:val="23"/>
          <w:szCs w:val="23"/>
        </w:rPr>
        <w:tab/>
      </w:r>
      <w:bookmarkStart w:id="0" w:name="_GoBack"/>
      <w:r w:rsidRPr="009952DC">
        <w:rPr>
          <w:sz w:val="23"/>
          <w:szCs w:val="23"/>
        </w:rPr>
        <w:t xml:space="preserve">Class </w:t>
      </w:r>
      <w:r w:rsidR="00F61890" w:rsidRPr="009952DC">
        <w:rPr>
          <w:sz w:val="23"/>
          <w:szCs w:val="23"/>
        </w:rPr>
        <w:t xml:space="preserve">days and </w:t>
      </w:r>
      <w:r w:rsidRPr="009952DC">
        <w:rPr>
          <w:sz w:val="23"/>
          <w:szCs w:val="23"/>
        </w:rPr>
        <w:t xml:space="preserve">time: </w:t>
      </w:r>
      <w:r w:rsidR="00F76579">
        <w:rPr>
          <w:sz w:val="23"/>
          <w:szCs w:val="23"/>
        </w:rPr>
        <w:t>MW</w:t>
      </w:r>
      <w:r w:rsidR="00195289">
        <w:rPr>
          <w:sz w:val="23"/>
          <w:szCs w:val="23"/>
        </w:rPr>
        <w:t xml:space="preserve"> </w:t>
      </w:r>
      <w:r w:rsidR="002C4449">
        <w:rPr>
          <w:sz w:val="23"/>
          <w:szCs w:val="23"/>
        </w:rPr>
        <w:t>2:15-3:05</w:t>
      </w:r>
      <w:r w:rsidR="00B13E94">
        <w:rPr>
          <w:sz w:val="23"/>
          <w:szCs w:val="23"/>
        </w:rPr>
        <w:t>p</w:t>
      </w:r>
      <w:r w:rsidR="00195289">
        <w:rPr>
          <w:sz w:val="23"/>
          <w:szCs w:val="23"/>
        </w:rPr>
        <w:t>m</w:t>
      </w:r>
      <w:r w:rsidR="00F76579">
        <w:rPr>
          <w:sz w:val="23"/>
          <w:szCs w:val="23"/>
        </w:rPr>
        <w:t xml:space="preserve"> </w:t>
      </w:r>
    </w:p>
    <w:p w14:paraId="12B66676" w14:textId="13835572" w:rsidR="00FC7914" w:rsidRPr="009952DC" w:rsidRDefault="00FC7914" w:rsidP="002C4449">
      <w:pPr>
        <w:tabs>
          <w:tab w:val="left" w:pos="1440"/>
          <w:tab w:val="right" w:pos="9180"/>
        </w:tabs>
        <w:rPr>
          <w:sz w:val="23"/>
          <w:szCs w:val="23"/>
        </w:rPr>
      </w:pPr>
      <w:r w:rsidRPr="009952DC">
        <w:rPr>
          <w:sz w:val="23"/>
          <w:szCs w:val="23"/>
        </w:rPr>
        <w:t xml:space="preserve">Email: </w:t>
      </w:r>
      <w:hyperlink r:id="rId8" w:history="1">
        <w:r w:rsidR="00F76579" w:rsidRPr="0059173B">
          <w:rPr>
            <w:rStyle w:val="Hyperlink"/>
            <w:sz w:val="23"/>
            <w:szCs w:val="23"/>
          </w:rPr>
          <w:t>hml32@case.edu</w:t>
        </w:r>
      </w:hyperlink>
      <w:r w:rsidR="00F76579">
        <w:rPr>
          <w:sz w:val="23"/>
          <w:szCs w:val="23"/>
        </w:rPr>
        <w:t xml:space="preserve"> </w:t>
      </w:r>
      <w:r w:rsidR="00F76579">
        <w:rPr>
          <w:sz w:val="23"/>
          <w:szCs w:val="23"/>
        </w:rPr>
        <w:tab/>
      </w:r>
      <w:r w:rsidR="00D7582B" w:rsidRPr="009952DC">
        <w:rPr>
          <w:sz w:val="23"/>
          <w:szCs w:val="23"/>
        </w:rPr>
        <w:t>Office Hours:</w:t>
      </w:r>
      <w:r w:rsidR="00F76579">
        <w:rPr>
          <w:sz w:val="23"/>
          <w:szCs w:val="23"/>
        </w:rPr>
        <w:t xml:space="preserve"> T noon-3pm and by </w:t>
      </w:r>
      <w:proofErr w:type="spellStart"/>
      <w:r w:rsidR="00F76579">
        <w:rPr>
          <w:sz w:val="23"/>
          <w:szCs w:val="23"/>
        </w:rPr>
        <w:t>appt</w:t>
      </w:r>
      <w:proofErr w:type="spellEnd"/>
    </w:p>
    <w:p w14:paraId="2A524CA4" w14:textId="12606956" w:rsidR="00FC7914" w:rsidRDefault="00FC7914" w:rsidP="002C4449">
      <w:pPr>
        <w:tabs>
          <w:tab w:val="left" w:pos="1440"/>
          <w:tab w:val="left" w:pos="5760"/>
          <w:tab w:val="left" w:pos="8040"/>
          <w:tab w:val="right" w:pos="9180"/>
        </w:tabs>
        <w:ind w:left="1440" w:hanging="1440"/>
        <w:rPr>
          <w:sz w:val="23"/>
          <w:szCs w:val="23"/>
        </w:rPr>
      </w:pPr>
      <w:r w:rsidRPr="009952DC">
        <w:rPr>
          <w:sz w:val="23"/>
          <w:szCs w:val="23"/>
        </w:rPr>
        <w:t>Office Location:</w:t>
      </w:r>
      <w:r w:rsidR="00F76579">
        <w:rPr>
          <w:sz w:val="23"/>
          <w:szCs w:val="23"/>
        </w:rPr>
        <w:t xml:space="preserve"> Guilford 407 or Nord 202</w:t>
      </w:r>
    </w:p>
    <w:bookmarkEnd w:id="0"/>
    <w:p w14:paraId="277B67A1" w14:textId="77777777" w:rsidR="00D34FDB" w:rsidRPr="00D7582B" w:rsidRDefault="00D34FDB" w:rsidP="0068087D">
      <w:pPr>
        <w:tabs>
          <w:tab w:val="left" w:pos="1440"/>
          <w:tab w:val="left" w:pos="5760"/>
          <w:tab w:val="left" w:pos="8040"/>
        </w:tabs>
        <w:ind w:left="1440" w:hanging="1440"/>
        <w:rPr>
          <w:sz w:val="23"/>
          <w:szCs w:val="23"/>
        </w:rPr>
      </w:pPr>
    </w:p>
    <w:p w14:paraId="3252EA2C" w14:textId="77777777" w:rsidR="00FC7914" w:rsidRPr="00D34FDB" w:rsidRDefault="00FC7914" w:rsidP="008E6012">
      <w:pPr>
        <w:pStyle w:val="Heading2"/>
        <w:keepNext w:val="0"/>
        <w:pBdr>
          <w:bottom w:val="single" w:sz="4" w:space="1" w:color="auto"/>
        </w:pBdr>
        <w:jc w:val="right"/>
        <w:rPr>
          <w:smallCaps/>
        </w:rPr>
      </w:pPr>
      <w:r w:rsidRPr="00D34FDB">
        <w:rPr>
          <w:smallCaps/>
        </w:rPr>
        <w:t>Course Description &amp; Objectives</w:t>
      </w:r>
    </w:p>
    <w:p w14:paraId="31EE7579" w14:textId="77777777" w:rsidR="00FC7914" w:rsidRPr="009952DC" w:rsidRDefault="00FC7914" w:rsidP="008E6012">
      <w:pPr>
        <w:rPr>
          <w:sz w:val="23"/>
          <w:szCs w:val="23"/>
        </w:rPr>
      </w:pPr>
    </w:p>
    <w:p w14:paraId="241D747B" w14:textId="630838FA" w:rsidR="00FC7914" w:rsidRPr="009952DC" w:rsidRDefault="00FC7914" w:rsidP="008E6012">
      <w:pPr>
        <w:rPr>
          <w:sz w:val="23"/>
          <w:szCs w:val="23"/>
        </w:rPr>
      </w:pPr>
      <w:r w:rsidRPr="009952DC">
        <w:rPr>
          <w:sz w:val="23"/>
          <w:szCs w:val="23"/>
        </w:rPr>
        <w:t xml:space="preserve">English 398 introduces principles and strategies for effective communication in both academic and workplace engineering settings. Through analysis </w:t>
      </w:r>
      <w:r w:rsidR="00D0698B">
        <w:rPr>
          <w:sz w:val="23"/>
          <w:szCs w:val="23"/>
        </w:rPr>
        <w:t>and creation of</w:t>
      </w:r>
      <w:r w:rsidRPr="009952DC">
        <w:rPr>
          <w:sz w:val="23"/>
          <w:szCs w:val="23"/>
        </w:rPr>
        <w:t xml:space="preserve"> professional genres, this course develops the oral and written communication skills that characterize successful engineers. Students will prepare professional documents that focus specifically on communicating technical knowledge to diverse audiences. Because such documents are always situated within professional, social, and rhetor</w:t>
      </w:r>
      <w:r w:rsidR="00D0698B">
        <w:rPr>
          <w:sz w:val="23"/>
          <w:szCs w:val="23"/>
        </w:rPr>
        <w:t xml:space="preserve">ical contexts, this course </w:t>
      </w:r>
      <w:r w:rsidRPr="009952DC">
        <w:rPr>
          <w:sz w:val="23"/>
          <w:szCs w:val="23"/>
        </w:rPr>
        <w:t xml:space="preserve">requires students to explain and justify their communicative choices in order to </w:t>
      </w:r>
      <w:r w:rsidR="00D0698B">
        <w:rPr>
          <w:sz w:val="23"/>
          <w:szCs w:val="23"/>
        </w:rPr>
        <w:t xml:space="preserve">develop strategies for </w:t>
      </w:r>
      <w:r w:rsidRPr="009952DC">
        <w:rPr>
          <w:sz w:val="23"/>
          <w:szCs w:val="23"/>
        </w:rPr>
        <w:t xml:space="preserve">navigating the </w:t>
      </w:r>
      <w:r w:rsidR="00A7340B">
        <w:rPr>
          <w:sz w:val="23"/>
          <w:szCs w:val="23"/>
        </w:rPr>
        <w:t xml:space="preserve">work </w:t>
      </w:r>
      <w:r w:rsidRPr="009952DC">
        <w:rPr>
          <w:sz w:val="23"/>
          <w:szCs w:val="23"/>
        </w:rPr>
        <w:t xml:space="preserve">environments </w:t>
      </w:r>
      <w:r w:rsidR="00D0698B">
        <w:rPr>
          <w:sz w:val="23"/>
          <w:szCs w:val="23"/>
        </w:rPr>
        <w:t xml:space="preserve">of </w:t>
      </w:r>
      <w:r w:rsidRPr="009952DC">
        <w:rPr>
          <w:sz w:val="23"/>
          <w:szCs w:val="23"/>
        </w:rPr>
        <w:t>professional engineers. As a SAGES De</w:t>
      </w:r>
      <w:r w:rsidR="00D0698B">
        <w:rPr>
          <w:sz w:val="23"/>
          <w:szCs w:val="23"/>
        </w:rPr>
        <w:t>partmental Seminar, English 398 aims to prepare</w:t>
      </w:r>
      <w:r w:rsidRPr="009952DC">
        <w:rPr>
          <w:sz w:val="23"/>
          <w:szCs w:val="23"/>
        </w:rPr>
        <w:t xml:space="preserve"> students for the writing they will do in Capstone projects.</w:t>
      </w:r>
    </w:p>
    <w:p w14:paraId="1122F9C3" w14:textId="77777777" w:rsidR="00D95D30" w:rsidRPr="009952DC" w:rsidRDefault="00D95D30" w:rsidP="008E6012">
      <w:pPr>
        <w:rPr>
          <w:sz w:val="23"/>
          <w:szCs w:val="23"/>
        </w:rPr>
      </w:pPr>
    </w:p>
    <w:p w14:paraId="05D47554" w14:textId="31D96068" w:rsidR="00D95D30" w:rsidRPr="009952DC" w:rsidRDefault="00D95D30" w:rsidP="008E6012">
      <w:pPr>
        <w:rPr>
          <w:sz w:val="23"/>
          <w:szCs w:val="23"/>
        </w:rPr>
      </w:pPr>
      <w:r w:rsidRPr="009952DC">
        <w:rPr>
          <w:sz w:val="23"/>
          <w:szCs w:val="23"/>
        </w:rPr>
        <w:t>As a Departmental Seminar, ENGL 398's workload and time commitment outside of class time will be more demanding than one might expect for a 2-credit course. Be prepared and plan ahead. Beginning assignments early, particularly near the end of the semester, will allow you to finish on time and submit your best work.</w:t>
      </w:r>
    </w:p>
    <w:p w14:paraId="34F1539B" w14:textId="77777777" w:rsidR="007E7449" w:rsidRPr="009952DC" w:rsidRDefault="007E7449" w:rsidP="008E6012">
      <w:pPr>
        <w:rPr>
          <w:sz w:val="23"/>
          <w:szCs w:val="23"/>
        </w:rPr>
      </w:pPr>
    </w:p>
    <w:p w14:paraId="4F097DBD" w14:textId="4FD5CA45" w:rsidR="00D95D30" w:rsidRPr="00D34FDB" w:rsidRDefault="00D95D30" w:rsidP="008E6012">
      <w:pPr>
        <w:rPr>
          <w:b/>
          <w:sz w:val="24"/>
          <w:szCs w:val="24"/>
        </w:rPr>
      </w:pPr>
      <w:r w:rsidRPr="00D34FDB">
        <w:rPr>
          <w:b/>
          <w:sz w:val="24"/>
          <w:szCs w:val="24"/>
        </w:rPr>
        <w:t>Course Objectives</w:t>
      </w:r>
    </w:p>
    <w:p w14:paraId="2E9F4B40" w14:textId="772C63F6" w:rsidR="00FC7914" w:rsidRPr="009952DC" w:rsidRDefault="00FC7914" w:rsidP="008E6012">
      <w:pPr>
        <w:rPr>
          <w:sz w:val="23"/>
          <w:szCs w:val="23"/>
        </w:rPr>
      </w:pPr>
      <w:r w:rsidRPr="009952DC">
        <w:rPr>
          <w:sz w:val="23"/>
          <w:szCs w:val="23"/>
        </w:rPr>
        <w:t xml:space="preserve">This course asks you to develop your </w:t>
      </w:r>
      <w:r w:rsidR="00DF3F10" w:rsidRPr="00784F9F">
        <w:rPr>
          <w:sz w:val="23"/>
          <w:szCs w:val="23"/>
        </w:rPr>
        <w:t>written and oral communication skills</w:t>
      </w:r>
      <w:r w:rsidRPr="009952DC">
        <w:rPr>
          <w:sz w:val="23"/>
          <w:szCs w:val="23"/>
        </w:rPr>
        <w:t xml:space="preserve"> while also honing your </w:t>
      </w:r>
      <w:r w:rsidRPr="00D34FDB">
        <w:rPr>
          <w:sz w:val="23"/>
          <w:szCs w:val="23"/>
        </w:rPr>
        <w:t>professional skills</w:t>
      </w:r>
      <w:r w:rsidRPr="009952DC">
        <w:rPr>
          <w:sz w:val="23"/>
          <w:szCs w:val="23"/>
        </w:rPr>
        <w:t>, including time management, organization, and punctuality.  By the end of English 398, students should be able to:</w:t>
      </w:r>
    </w:p>
    <w:p w14:paraId="3016A706" w14:textId="786BAF0E" w:rsidR="00FC7914" w:rsidRPr="009952DC" w:rsidRDefault="00FC7914" w:rsidP="008E6012">
      <w:pPr>
        <w:numPr>
          <w:ilvl w:val="0"/>
          <w:numId w:val="1"/>
        </w:numPr>
        <w:rPr>
          <w:sz w:val="23"/>
          <w:szCs w:val="23"/>
        </w:rPr>
      </w:pPr>
      <w:r w:rsidRPr="009952DC">
        <w:rPr>
          <w:sz w:val="23"/>
          <w:szCs w:val="23"/>
        </w:rPr>
        <w:t>Produce written texts in a v</w:t>
      </w:r>
      <w:r w:rsidR="007E7449" w:rsidRPr="009952DC">
        <w:rPr>
          <w:sz w:val="23"/>
          <w:szCs w:val="23"/>
        </w:rPr>
        <w:t xml:space="preserve">ariety of professional genres, </w:t>
      </w:r>
      <w:r w:rsidRPr="009952DC">
        <w:rPr>
          <w:sz w:val="23"/>
          <w:szCs w:val="23"/>
        </w:rPr>
        <w:t>texts that communicate effectively and adhere to professional ethical standards.</w:t>
      </w:r>
    </w:p>
    <w:p w14:paraId="701263AC" w14:textId="23BAE3A3" w:rsidR="00FC7914" w:rsidRPr="009952DC" w:rsidRDefault="00FC7914" w:rsidP="008E6012">
      <w:pPr>
        <w:numPr>
          <w:ilvl w:val="0"/>
          <w:numId w:val="1"/>
        </w:numPr>
        <w:rPr>
          <w:sz w:val="23"/>
          <w:szCs w:val="23"/>
        </w:rPr>
      </w:pPr>
      <w:r w:rsidRPr="009952DC">
        <w:rPr>
          <w:sz w:val="23"/>
          <w:szCs w:val="23"/>
        </w:rPr>
        <w:t>Deli</w:t>
      </w:r>
      <w:r w:rsidR="00DF3F10">
        <w:rPr>
          <w:sz w:val="23"/>
          <w:szCs w:val="23"/>
        </w:rPr>
        <w:t xml:space="preserve">ver clear and professional oral </w:t>
      </w:r>
      <w:r w:rsidRPr="009952DC">
        <w:rPr>
          <w:sz w:val="23"/>
          <w:szCs w:val="23"/>
        </w:rPr>
        <w:t xml:space="preserve">presentations on </w:t>
      </w:r>
      <w:r w:rsidR="00D0698B">
        <w:rPr>
          <w:sz w:val="23"/>
          <w:szCs w:val="23"/>
        </w:rPr>
        <w:t xml:space="preserve">scientific and </w:t>
      </w:r>
      <w:r w:rsidR="00DF3F10">
        <w:rPr>
          <w:sz w:val="23"/>
          <w:szCs w:val="23"/>
        </w:rPr>
        <w:t>engineering related topics.</w:t>
      </w:r>
    </w:p>
    <w:p w14:paraId="0C86BD2A" w14:textId="53BB997D" w:rsidR="00FC7914" w:rsidRPr="009952DC" w:rsidRDefault="00FC7914" w:rsidP="008E6012">
      <w:pPr>
        <w:numPr>
          <w:ilvl w:val="0"/>
          <w:numId w:val="1"/>
        </w:numPr>
        <w:rPr>
          <w:sz w:val="23"/>
          <w:szCs w:val="23"/>
        </w:rPr>
      </w:pPr>
      <w:r w:rsidRPr="009952DC">
        <w:rPr>
          <w:sz w:val="23"/>
          <w:szCs w:val="23"/>
        </w:rPr>
        <w:t xml:space="preserve">Reflect on and justify the rhetorical choices involved in planning, writing, revising, </w:t>
      </w:r>
      <w:r w:rsidR="00D0698B">
        <w:rPr>
          <w:sz w:val="23"/>
          <w:szCs w:val="23"/>
        </w:rPr>
        <w:t xml:space="preserve">editing, </w:t>
      </w:r>
      <w:r w:rsidRPr="009952DC">
        <w:rPr>
          <w:sz w:val="23"/>
          <w:szCs w:val="23"/>
        </w:rPr>
        <w:t xml:space="preserve">and presenting professional documents. </w:t>
      </w:r>
    </w:p>
    <w:p w14:paraId="2813BB84" w14:textId="2963FEED" w:rsidR="00FC7914" w:rsidRPr="009952DC" w:rsidRDefault="00FC7914" w:rsidP="008E6012">
      <w:pPr>
        <w:numPr>
          <w:ilvl w:val="0"/>
          <w:numId w:val="1"/>
        </w:numPr>
        <w:rPr>
          <w:sz w:val="23"/>
          <w:szCs w:val="23"/>
        </w:rPr>
      </w:pPr>
      <w:r w:rsidRPr="009952DC">
        <w:rPr>
          <w:sz w:val="23"/>
          <w:szCs w:val="23"/>
        </w:rPr>
        <w:t xml:space="preserve">Summarize </w:t>
      </w:r>
      <w:r w:rsidR="00D0698B">
        <w:rPr>
          <w:sz w:val="23"/>
          <w:szCs w:val="23"/>
        </w:rPr>
        <w:t xml:space="preserve">scientific, </w:t>
      </w:r>
      <w:r w:rsidR="00F35761" w:rsidRPr="009952DC">
        <w:rPr>
          <w:sz w:val="23"/>
          <w:szCs w:val="23"/>
        </w:rPr>
        <w:t>engineering</w:t>
      </w:r>
      <w:r w:rsidR="00DF3F10">
        <w:rPr>
          <w:sz w:val="23"/>
          <w:szCs w:val="23"/>
        </w:rPr>
        <w:t xml:space="preserve"> and </w:t>
      </w:r>
      <w:r w:rsidR="00D0698B">
        <w:rPr>
          <w:sz w:val="23"/>
          <w:szCs w:val="23"/>
        </w:rPr>
        <w:t>business related</w:t>
      </w:r>
      <w:r w:rsidR="00F35761" w:rsidRPr="009952DC">
        <w:rPr>
          <w:sz w:val="23"/>
          <w:szCs w:val="23"/>
        </w:rPr>
        <w:t xml:space="preserve"> research </w:t>
      </w:r>
      <w:r w:rsidRPr="009952DC">
        <w:rPr>
          <w:sz w:val="23"/>
          <w:szCs w:val="23"/>
        </w:rPr>
        <w:t>for a non-technical audience.</w:t>
      </w:r>
    </w:p>
    <w:p w14:paraId="180D86D4" w14:textId="439F088C" w:rsidR="00FC7914" w:rsidRPr="009952DC" w:rsidRDefault="00FC7914" w:rsidP="008E6012">
      <w:pPr>
        <w:numPr>
          <w:ilvl w:val="0"/>
          <w:numId w:val="1"/>
        </w:numPr>
        <w:rPr>
          <w:sz w:val="23"/>
          <w:szCs w:val="23"/>
        </w:rPr>
      </w:pPr>
      <w:r w:rsidRPr="009952DC">
        <w:rPr>
          <w:sz w:val="23"/>
          <w:szCs w:val="23"/>
        </w:rPr>
        <w:t>Demonstrate the ability to work as part of a team, coordinating workflow and collaboratively presenting outcomes.</w:t>
      </w:r>
    </w:p>
    <w:p w14:paraId="59FA3E9E" w14:textId="43CCD42B" w:rsidR="00FC7914" w:rsidRPr="009952DC" w:rsidRDefault="00FC7914" w:rsidP="008E6012">
      <w:pPr>
        <w:numPr>
          <w:ilvl w:val="0"/>
          <w:numId w:val="1"/>
        </w:numPr>
        <w:rPr>
          <w:sz w:val="23"/>
          <w:szCs w:val="23"/>
        </w:rPr>
      </w:pPr>
      <w:r w:rsidRPr="009952DC">
        <w:rPr>
          <w:sz w:val="23"/>
          <w:szCs w:val="23"/>
        </w:rPr>
        <w:t>Synthesize the research and professional best pra</w:t>
      </w:r>
      <w:r w:rsidR="00DF3F10">
        <w:rPr>
          <w:sz w:val="23"/>
          <w:szCs w:val="23"/>
        </w:rPr>
        <w:t>ctices related to a product or service design</w:t>
      </w:r>
      <w:r w:rsidRPr="009952DC">
        <w:rPr>
          <w:sz w:val="23"/>
          <w:szCs w:val="23"/>
        </w:rPr>
        <w:t xml:space="preserve"> project.</w:t>
      </w:r>
    </w:p>
    <w:p w14:paraId="0C3AFC9A" w14:textId="77777777" w:rsidR="00FC7914" w:rsidRPr="009952DC" w:rsidRDefault="00FC7914" w:rsidP="008E6012">
      <w:pPr>
        <w:numPr>
          <w:ilvl w:val="0"/>
          <w:numId w:val="1"/>
        </w:numPr>
        <w:rPr>
          <w:sz w:val="23"/>
          <w:szCs w:val="23"/>
        </w:rPr>
      </w:pPr>
      <w:r w:rsidRPr="009952DC">
        <w:rPr>
          <w:sz w:val="23"/>
          <w:szCs w:val="23"/>
        </w:rPr>
        <w:t>Demonstrate the capacity for life-long learning through sustained reflection, revision, and research.</w:t>
      </w:r>
    </w:p>
    <w:p w14:paraId="6901E810" w14:textId="77777777" w:rsidR="00D34FDB" w:rsidRDefault="00D34FDB" w:rsidP="00D95D30">
      <w:pPr>
        <w:rPr>
          <w:b/>
          <w:bCs/>
          <w:iCs/>
          <w:sz w:val="23"/>
          <w:szCs w:val="23"/>
        </w:rPr>
      </w:pPr>
    </w:p>
    <w:p w14:paraId="63725D80" w14:textId="25FD3D80" w:rsidR="00D95D30" w:rsidRPr="00D34FDB" w:rsidRDefault="00D95D30" w:rsidP="00D95D30">
      <w:pPr>
        <w:rPr>
          <w:sz w:val="24"/>
          <w:szCs w:val="24"/>
        </w:rPr>
      </w:pPr>
      <w:r w:rsidRPr="00D34FDB">
        <w:rPr>
          <w:b/>
          <w:bCs/>
          <w:iCs/>
          <w:sz w:val="24"/>
          <w:szCs w:val="24"/>
        </w:rPr>
        <w:t>About ENGR 398</w:t>
      </w:r>
    </w:p>
    <w:p w14:paraId="738166E0" w14:textId="5C3D49BB" w:rsidR="00EF352B" w:rsidRDefault="00D95D30" w:rsidP="00D95D30">
      <w:pPr>
        <w:rPr>
          <w:sz w:val="23"/>
          <w:szCs w:val="23"/>
        </w:rPr>
      </w:pPr>
      <w:r w:rsidRPr="009952DC">
        <w:rPr>
          <w:sz w:val="23"/>
          <w:szCs w:val="23"/>
        </w:rPr>
        <w:t xml:space="preserve">ENGL 398 complements ENGR 398, a 1-credit co-requisite lecture course, which introduces practical, theoretical, and </w:t>
      </w:r>
      <w:r w:rsidR="00D34FDB">
        <w:rPr>
          <w:sz w:val="23"/>
          <w:szCs w:val="23"/>
        </w:rPr>
        <w:t>workplace</w:t>
      </w:r>
      <w:r w:rsidRPr="009952DC">
        <w:rPr>
          <w:sz w:val="23"/>
          <w:szCs w:val="23"/>
        </w:rPr>
        <w:t xml:space="preserve"> issues that shape the </w:t>
      </w:r>
      <w:r w:rsidR="00D34FDB">
        <w:rPr>
          <w:sz w:val="23"/>
          <w:szCs w:val="23"/>
        </w:rPr>
        <w:t xml:space="preserve">communication environment </w:t>
      </w:r>
      <w:r w:rsidRPr="009952DC">
        <w:rPr>
          <w:sz w:val="23"/>
          <w:szCs w:val="23"/>
        </w:rPr>
        <w:t xml:space="preserve">among </w:t>
      </w:r>
      <w:r w:rsidRPr="009952DC">
        <w:rPr>
          <w:sz w:val="23"/>
          <w:szCs w:val="23"/>
        </w:rPr>
        <w:lastRenderedPageBreak/>
        <w:t>professional engineers. For details of the ENGR 398 objectives, work commitments, grade breakdown, and assignments, please see the separate syllabus for that course.</w:t>
      </w:r>
      <w:r w:rsidR="00EF352B">
        <w:rPr>
          <w:sz w:val="23"/>
          <w:szCs w:val="23"/>
        </w:rPr>
        <w:t xml:space="preserve"> </w:t>
      </w:r>
    </w:p>
    <w:p w14:paraId="26693C7D" w14:textId="77777777" w:rsidR="00D34FDB" w:rsidRDefault="00D34FDB" w:rsidP="00D95D30">
      <w:pPr>
        <w:rPr>
          <w:sz w:val="23"/>
          <w:szCs w:val="23"/>
        </w:rPr>
      </w:pPr>
    </w:p>
    <w:p w14:paraId="09308BA0" w14:textId="77777777" w:rsidR="00D34FDB" w:rsidRPr="009952DC" w:rsidRDefault="00D34FDB" w:rsidP="00D95D30">
      <w:pPr>
        <w:rPr>
          <w:sz w:val="23"/>
          <w:szCs w:val="23"/>
        </w:rPr>
      </w:pPr>
    </w:p>
    <w:p w14:paraId="701C3240" w14:textId="77777777" w:rsidR="00FC7914" w:rsidRPr="00D34FDB" w:rsidRDefault="00FC7914" w:rsidP="00CA22CC">
      <w:pPr>
        <w:pStyle w:val="Heading2"/>
        <w:keepNext w:val="0"/>
        <w:pBdr>
          <w:bottom w:val="single" w:sz="4" w:space="1" w:color="auto"/>
        </w:pBdr>
        <w:jc w:val="right"/>
        <w:rPr>
          <w:smallCaps/>
        </w:rPr>
      </w:pPr>
      <w:r w:rsidRPr="00D34FDB">
        <w:rPr>
          <w:smallCaps/>
        </w:rPr>
        <w:t>Course Materials</w:t>
      </w:r>
    </w:p>
    <w:p w14:paraId="2EF63F61" w14:textId="77777777" w:rsidR="00B84279" w:rsidRDefault="00B84279" w:rsidP="008E6012">
      <w:pPr>
        <w:pStyle w:val="BodyText"/>
        <w:spacing w:after="0"/>
        <w:ind w:left="720" w:hanging="720"/>
        <w:rPr>
          <w:i/>
          <w:iCs/>
          <w:sz w:val="23"/>
          <w:szCs w:val="23"/>
        </w:rPr>
      </w:pPr>
    </w:p>
    <w:p w14:paraId="04C0B16C" w14:textId="77777777" w:rsidR="00FC7914" w:rsidRPr="009952DC" w:rsidRDefault="00FC7914" w:rsidP="008E6012">
      <w:pPr>
        <w:pStyle w:val="BodyText"/>
        <w:spacing w:after="0"/>
        <w:ind w:left="720" w:hanging="720"/>
        <w:rPr>
          <w:i/>
          <w:iCs/>
          <w:sz w:val="23"/>
          <w:szCs w:val="23"/>
        </w:rPr>
      </w:pPr>
      <w:r w:rsidRPr="009952DC">
        <w:rPr>
          <w:i/>
          <w:iCs/>
          <w:sz w:val="23"/>
          <w:szCs w:val="23"/>
        </w:rPr>
        <w:t>Required</w:t>
      </w:r>
    </w:p>
    <w:p w14:paraId="6F632C90" w14:textId="1253871D" w:rsidR="00FC7914" w:rsidRPr="009952DC" w:rsidRDefault="00FC7914" w:rsidP="00380FF5">
      <w:pPr>
        <w:pStyle w:val="BodyText"/>
        <w:spacing w:after="0"/>
        <w:ind w:left="360"/>
        <w:rPr>
          <w:sz w:val="23"/>
          <w:szCs w:val="23"/>
        </w:rPr>
      </w:pPr>
      <w:r w:rsidRPr="009952DC">
        <w:rPr>
          <w:sz w:val="23"/>
          <w:szCs w:val="23"/>
        </w:rPr>
        <w:t>[1] M. Markel</w:t>
      </w:r>
      <w:r w:rsidR="00A7340B">
        <w:rPr>
          <w:sz w:val="23"/>
          <w:szCs w:val="23"/>
        </w:rPr>
        <w:t xml:space="preserve">, </w:t>
      </w:r>
      <w:r w:rsidR="00A7340B">
        <w:rPr>
          <w:i/>
          <w:iCs/>
          <w:sz w:val="23"/>
          <w:szCs w:val="23"/>
        </w:rPr>
        <w:t>Practical Strategies for Technical C</w:t>
      </w:r>
      <w:r w:rsidRPr="009952DC">
        <w:rPr>
          <w:i/>
          <w:iCs/>
          <w:sz w:val="23"/>
          <w:szCs w:val="23"/>
        </w:rPr>
        <w:t>ommunication</w:t>
      </w:r>
      <w:r w:rsidR="00A7340B">
        <w:rPr>
          <w:i/>
          <w:iCs/>
          <w:sz w:val="23"/>
          <w:szCs w:val="23"/>
        </w:rPr>
        <w:t xml:space="preserve">. </w:t>
      </w:r>
      <w:r w:rsidR="00A7340B">
        <w:rPr>
          <w:iCs/>
          <w:sz w:val="23"/>
          <w:szCs w:val="23"/>
        </w:rPr>
        <w:t>2</w:t>
      </w:r>
      <w:r w:rsidR="00A7340B" w:rsidRPr="00A7340B">
        <w:rPr>
          <w:iCs/>
          <w:sz w:val="23"/>
          <w:szCs w:val="23"/>
          <w:vertAlign w:val="superscript"/>
        </w:rPr>
        <w:t>nd</w:t>
      </w:r>
      <w:r w:rsidR="00A7340B">
        <w:rPr>
          <w:iCs/>
          <w:sz w:val="23"/>
          <w:szCs w:val="23"/>
        </w:rPr>
        <w:t xml:space="preserve"> Edition.</w:t>
      </w:r>
      <w:r w:rsidRPr="009952DC">
        <w:rPr>
          <w:sz w:val="23"/>
          <w:szCs w:val="23"/>
        </w:rPr>
        <w:t xml:space="preserve"> </w:t>
      </w:r>
      <w:r w:rsidR="00A7340B">
        <w:rPr>
          <w:sz w:val="23"/>
          <w:szCs w:val="23"/>
        </w:rPr>
        <w:t>Boston, MA: Bedford/St. Martin’s Press, 2016</w:t>
      </w:r>
      <w:r w:rsidRPr="009952DC">
        <w:rPr>
          <w:sz w:val="23"/>
          <w:szCs w:val="23"/>
        </w:rPr>
        <w:t>.  [Abbreviated below as “PSTC”].</w:t>
      </w:r>
    </w:p>
    <w:p w14:paraId="50E031A3" w14:textId="77777777" w:rsidR="00FC7914" w:rsidRPr="009952DC" w:rsidRDefault="00FC7914" w:rsidP="00380FF5">
      <w:pPr>
        <w:pStyle w:val="BodyText"/>
        <w:spacing w:after="0"/>
        <w:rPr>
          <w:sz w:val="23"/>
          <w:szCs w:val="23"/>
        </w:rPr>
      </w:pPr>
    </w:p>
    <w:p w14:paraId="1625CE6E" w14:textId="3F6DE714" w:rsidR="00F61890" w:rsidRDefault="0096775E" w:rsidP="00C225B2">
      <w:pPr>
        <w:pStyle w:val="BodyText"/>
        <w:spacing w:after="0"/>
        <w:rPr>
          <w:sz w:val="23"/>
          <w:szCs w:val="23"/>
        </w:rPr>
      </w:pPr>
      <w:r>
        <w:rPr>
          <w:sz w:val="23"/>
          <w:szCs w:val="23"/>
        </w:rPr>
        <w:t>A</w:t>
      </w:r>
      <w:r w:rsidR="00FC7914" w:rsidRPr="009952DC">
        <w:rPr>
          <w:sz w:val="23"/>
          <w:szCs w:val="23"/>
        </w:rPr>
        <w:t xml:space="preserve">dditional readings </w:t>
      </w:r>
      <w:r>
        <w:rPr>
          <w:sz w:val="23"/>
          <w:szCs w:val="23"/>
        </w:rPr>
        <w:t xml:space="preserve">are </w:t>
      </w:r>
      <w:r w:rsidR="00FC7914" w:rsidRPr="009952DC">
        <w:rPr>
          <w:sz w:val="23"/>
          <w:szCs w:val="23"/>
        </w:rPr>
        <w:t xml:space="preserve">available through </w:t>
      </w:r>
      <w:r w:rsidR="0068087D">
        <w:rPr>
          <w:sz w:val="23"/>
          <w:szCs w:val="23"/>
        </w:rPr>
        <w:t xml:space="preserve">our course website or </w:t>
      </w:r>
      <w:r w:rsidR="00F76579">
        <w:rPr>
          <w:sz w:val="23"/>
          <w:szCs w:val="23"/>
        </w:rPr>
        <w:t>Canvas</w:t>
      </w:r>
      <w:r w:rsidR="0068087D">
        <w:rPr>
          <w:sz w:val="23"/>
          <w:szCs w:val="23"/>
        </w:rPr>
        <w:t xml:space="preserve"> space.</w:t>
      </w:r>
    </w:p>
    <w:p w14:paraId="2E424634" w14:textId="77777777" w:rsidR="00D34FDB" w:rsidRPr="00C225B2" w:rsidRDefault="00D34FDB" w:rsidP="00C225B2">
      <w:pPr>
        <w:pStyle w:val="BodyText"/>
        <w:spacing w:after="0"/>
        <w:rPr>
          <w:sz w:val="23"/>
          <w:szCs w:val="23"/>
        </w:rPr>
      </w:pPr>
    </w:p>
    <w:p w14:paraId="1810D544" w14:textId="77777777" w:rsidR="00C31FE0" w:rsidRDefault="00C31FE0">
      <w:pPr>
        <w:rPr>
          <w:b/>
          <w:bCs/>
          <w:smallCaps/>
          <w:sz w:val="23"/>
          <w:szCs w:val="23"/>
        </w:rPr>
      </w:pPr>
    </w:p>
    <w:p w14:paraId="1DD4EB88" w14:textId="77777777" w:rsidR="003B6F28" w:rsidRPr="009952DC" w:rsidRDefault="003B6F28">
      <w:pPr>
        <w:rPr>
          <w:b/>
          <w:bCs/>
          <w:smallCaps/>
          <w:sz w:val="23"/>
          <w:szCs w:val="23"/>
        </w:rPr>
      </w:pPr>
    </w:p>
    <w:p w14:paraId="436D0A88" w14:textId="77777777" w:rsidR="00FC7914" w:rsidRPr="00D34FDB" w:rsidRDefault="00FC7914" w:rsidP="008E6012">
      <w:pPr>
        <w:pStyle w:val="Heading2"/>
        <w:keepNext w:val="0"/>
        <w:pBdr>
          <w:bottom w:val="single" w:sz="4" w:space="1" w:color="auto"/>
        </w:pBdr>
        <w:jc w:val="right"/>
        <w:rPr>
          <w:smallCaps/>
        </w:rPr>
      </w:pPr>
      <w:r w:rsidRPr="00D34FDB">
        <w:rPr>
          <w:smallCaps/>
        </w:rPr>
        <w:t>Work Commitments</w:t>
      </w:r>
    </w:p>
    <w:p w14:paraId="4939E291" w14:textId="77777777" w:rsidR="00FC7914" w:rsidRPr="009952DC" w:rsidRDefault="00FC7914" w:rsidP="008E6012">
      <w:pPr>
        <w:pStyle w:val="BodyText"/>
        <w:spacing w:after="0"/>
        <w:rPr>
          <w:sz w:val="23"/>
          <w:szCs w:val="23"/>
        </w:rPr>
      </w:pPr>
    </w:p>
    <w:p w14:paraId="4CB5A260" w14:textId="757EEBA1" w:rsidR="00FC7914" w:rsidRPr="009952DC" w:rsidRDefault="00FC7914" w:rsidP="008E6012">
      <w:pPr>
        <w:pStyle w:val="BodyText"/>
        <w:spacing w:after="0"/>
        <w:rPr>
          <w:sz w:val="23"/>
          <w:szCs w:val="23"/>
        </w:rPr>
      </w:pPr>
      <w:r w:rsidRPr="009952DC">
        <w:rPr>
          <w:sz w:val="23"/>
          <w:szCs w:val="23"/>
        </w:rPr>
        <w:t xml:space="preserve">This course invites your thoughtful reflection about the rhetorical </w:t>
      </w:r>
      <w:r w:rsidR="0096775E">
        <w:rPr>
          <w:sz w:val="23"/>
          <w:szCs w:val="23"/>
        </w:rPr>
        <w:t xml:space="preserve">choices you make as an author. </w:t>
      </w:r>
      <w:r w:rsidRPr="009952DC">
        <w:rPr>
          <w:sz w:val="23"/>
          <w:szCs w:val="23"/>
        </w:rPr>
        <w:t>It demands not only that you produce clear and thoughtful texts, but also th</w:t>
      </w:r>
      <w:r w:rsidR="00F35761" w:rsidRPr="009952DC">
        <w:rPr>
          <w:sz w:val="23"/>
          <w:szCs w:val="23"/>
        </w:rPr>
        <w:t xml:space="preserve">at you articulate the ways </w:t>
      </w:r>
      <w:r w:rsidRPr="009952DC">
        <w:rPr>
          <w:sz w:val="23"/>
          <w:szCs w:val="23"/>
        </w:rPr>
        <w:t>your communication practices (both oral and written) accommodate the needs of diverse audiences, conte</w:t>
      </w:r>
      <w:r w:rsidR="00F35761" w:rsidRPr="009952DC">
        <w:rPr>
          <w:sz w:val="23"/>
          <w:szCs w:val="23"/>
        </w:rPr>
        <w:t xml:space="preserve">xts, and engineering problems. </w:t>
      </w:r>
      <w:r w:rsidR="00F46EA0">
        <w:rPr>
          <w:sz w:val="23"/>
          <w:szCs w:val="23"/>
        </w:rPr>
        <w:t xml:space="preserve">Therefore, you will </w:t>
      </w:r>
      <w:r w:rsidRPr="009952DC">
        <w:rPr>
          <w:sz w:val="23"/>
          <w:szCs w:val="23"/>
        </w:rPr>
        <w:t>be asked to compose various documents that require reflection on your decisions.</w:t>
      </w:r>
      <w:r w:rsidR="00F35761" w:rsidRPr="009952DC">
        <w:rPr>
          <w:sz w:val="23"/>
          <w:szCs w:val="23"/>
        </w:rPr>
        <w:t xml:space="preserve"> </w:t>
      </w:r>
      <w:r w:rsidRPr="009952DC">
        <w:rPr>
          <w:sz w:val="23"/>
          <w:szCs w:val="23"/>
        </w:rPr>
        <w:t>These documents should be specific, detailed, and persuasive: they should make the case that you have carefully considered your options and made the best possible rhetorical choices (or explain poor rhetorical choices, the result, and plans for future success).</w:t>
      </w:r>
    </w:p>
    <w:p w14:paraId="6F232493" w14:textId="77777777" w:rsidR="00FC7914" w:rsidRPr="009952DC" w:rsidRDefault="00FC7914" w:rsidP="008E6012">
      <w:pPr>
        <w:pStyle w:val="BodyText"/>
        <w:spacing w:after="0"/>
        <w:rPr>
          <w:b/>
          <w:bCs/>
          <w:sz w:val="23"/>
          <w:szCs w:val="23"/>
        </w:rPr>
      </w:pPr>
    </w:p>
    <w:p w14:paraId="323F043A" w14:textId="22E29FC9" w:rsidR="00FC7914" w:rsidRPr="00D34FDB" w:rsidRDefault="00FC7914" w:rsidP="00F123F0">
      <w:pPr>
        <w:pStyle w:val="BodyText"/>
        <w:spacing w:after="0"/>
        <w:rPr>
          <w:b/>
          <w:bCs/>
          <w:sz w:val="24"/>
          <w:szCs w:val="24"/>
        </w:rPr>
      </w:pPr>
      <w:r w:rsidRPr="00D34FDB">
        <w:rPr>
          <w:b/>
          <w:bCs/>
          <w:sz w:val="24"/>
          <w:szCs w:val="24"/>
        </w:rPr>
        <w:t>In-Class Exercises &amp; Participation (10%</w:t>
      </w:r>
      <w:r w:rsidR="0096775E" w:rsidRPr="00D34FDB">
        <w:rPr>
          <w:b/>
          <w:bCs/>
          <w:sz w:val="24"/>
          <w:szCs w:val="24"/>
        </w:rPr>
        <w:t xml:space="preserve"> or 100 points</w:t>
      </w:r>
      <w:r w:rsidRPr="00D34FDB">
        <w:rPr>
          <w:b/>
          <w:bCs/>
          <w:sz w:val="24"/>
          <w:szCs w:val="24"/>
        </w:rPr>
        <w:t>)</w:t>
      </w:r>
    </w:p>
    <w:p w14:paraId="36920368" w14:textId="478F8634" w:rsidR="00FC7914" w:rsidRDefault="00FC7914" w:rsidP="008E6012">
      <w:pPr>
        <w:pStyle w:val="BodyText"/>
        <w:spacing w:after="0"/>
        <w:rPr>
          <w:iCs/>
          <w:sz w:val="23"/>
          <w:szCs w:val="23"/>
        </w:rPr>
      </w:pPr>
      <w:r w:rsidRPr="009952DC">
        <w:rPr>
          <w:iCs/>
          <w:sz w:val="23"/>
          <w:szCs w:val="23"/>
        </w:rPr>
        <w:t>Various in-class assignments, activities, and homework exercises will be ass</w:t>
      </w:r>
      <w:r w:rsidR="00C225B2">
        <w:rPr>
          <w:iCs/>
          <w:sz w:val="23"/>
          <w:szCs w:val="23"/>
        </w:rPr>
        <w:t xml:space="preserve">igned throughout the semester. </w:t>
      </w:r>
      <w:r w:rsidRPr="009952DC">
        <w:rPr>
          <w:iCs/>
          <w:sz w:val="23"/>
          <w:szCs w:val="23"/>
        </w:rPr>
        <w:t>Your active, thoughtful and productive completion of these activities is essential to your success in this course.</w:t>
      </w:r>
    </w:p>
    <w:p w14:paraId="7B0BC43F" w14:textId="77777777" w:rsidR="001C77EC" w:rsidRDefault="001C77EC" w:rsidP="008E6012">
      <w:pPr>
        <w:pStyle w:val="BodyText"/>
        <w:spacing w:after="0"/>
        <w:rPr>
          <w:iCs/>
          <w:sz w:val="23"/>
          <w:szCs w:val="23"/>
        </w:rPr>
      </w:pPr>
    </w:p>
    <w:p w14:paraId="5069A408" w14:textId="1DB8FDEE" w:rsidR="001C77EC" w:rsidRPr="001C77EC" w:rsidRDefault="001C77EC" w:rsidP="008E6012">
      <w:pPr>
        <w:pStyle w:val="BodyText"/>
        <w:spacing w:after="0"/>
        <w:rPr>
          <w:b/>
          <w:iCs/>
          <w:sz w:val="24"/>
          <w:szCs w:val="24"/>
        </w:rPr>
      </w:pPr>
      <w:r w:rsidRPr="001C77EC">
        <w:rPr>
          <w:b/>
          <w:iCs/>
          <w:sz w:val="24"/>
          <w:szCs w:val="24"/>
        </w:rPr>
        <w:t>Unit Zero: Self-Reflection &amp; Self-Evaluation (10% or 100 points)</w:t>
      </w:r>
    </w:p>
    <w:p w14:paraId="3ED22663" w14:textId="3A7D6F1F" w:rsidR="00886242" w:rsidRPr="00886242" w:rsidRDefault="00886242" w:rsidP="00886242">
      <w:pPr>
        <w:widowControl w:val="0"/>
        <w:contextualSpacing/>
        <w:rPr>
          <w:sz w:val="23"/>
          <w:szCs w:val="23"/>
        </w:rPr>
      </w:pPr>
      <w:r w:rsidRPr="00886242">
        <w:rPr>
          <w:sz w:val="23"/>
          <w:szCs w:val="23"/>
        </w:rPr>
        <w:t xml:space="preserve">This unit consists of two documents that frame all of your work </w:t>
      </w:r>
      <w:r>
        <w:rPr>
          <w:sz w:val="23"/>
          <w:szCs w:val="23"/>
        </w:rPr>
        <w:t>this semester</w:t>
      </w:r>
      <w:r w:rsidRPr="00886242">
        <w:rPr>
          <w:sz w:val="23"/>
          <w:szCs w:val="23"/>
        </w:rPr>
        <w:t xml:space="preserve">. In the first assignment, </w:t>
      </w:r>
      <w:r>
        <w:rPr>
          <w:sz w:val="23"/>
          <w:szCs w:val="23"/>
        </w:rPr>
        <w:t xml:space="preserve">you will </w:t>
      </w:r>
      <w:r w:rsidRPr="00886242">
        <w:rPr>
          <w:sz w:val="23"/>
          <w:szCs w:val="23"/>
        </w:rPr>
        <w:t>de</w:t>
      </w:r>
      <w:r>
        <w:rPr>
          <w:sz w:val="23"/>
          <w:szCs w:val="23"/>
        </w:rPr>
        <w:t>scribe</w:t>
      </w:r>
      <w:r w:rsidRPr="00886242">
        <w:rPr>
          <w:sz w:val="23"/>
          <w:szCs w:val="23"/>
        </w:rPr>
        <w:t xml:space="preserve"> your personal and professional goals and expectations, describe the steps you will use to monitor progress in meeting those goals and expectations, as well as corrective actions that you may take to meet your goals and expectations throughout the semester. In the final assignment, you will </w:t>
      </w:r>
      <w:r>
        <w:rPr>
          <w:sz w:val="23"/>
          <w:szCs w:val="23"/>
        </w:rPr>
        <w:t>compose</w:t>
      </w:r>
      <w:r w:rsidRPr="00886242">
        <w:rPr>
          <w:sz w:val="23"/>
          <w:szCs w:val="23"/>
        </w:rPr>
        <w:t xml:space="preserve"> a document reflecting on your progress and development as a communicator over the course of the semester. You should list specific skills and areas in which you have developed, provide examples of that development, and discuss any skills or areas that need continued work. </w:t>
      </w:r>
    </w:p>
    <w:p w14:paraId="1A997A8F" w14:textId="77777777" w:rsidR="00FC7914" w:rsidRDefault="00FC7914" w:rsidP="008E6012">
      <w:pPr>
        <w:pStyle w:val="BodyText"/>
        <w:spacing w:after="0"/>
        <w:rPr>
          <w:i/>
          <w:iCs/>
          <w:sz w:val="23"/>
          <w:szCs w:val="23"/>
        </w:rPr>
      </w:pPr>
    </w:p>
    <w:p w14:paraId="59248DFE" w14:textId="0134A13E" w:rsidR="001C77EC" w:rsidRDefault="001C77EC" w:rsidP="008E6012">
      <w:pPr>
        <w:pStyle w:val="BodyText"/>
        <w:spacing w:after="0"/>
        <w:rPr>
          <w:i/>
          <w:iCs/>
          <w:sz w:val="23"/>
          <w:szCs w:val="23"/>
        </w:rPr>
      </w:pPr>
      <w:r>
        <w:rPr>
          <w:i/>
          <w:iCs/>
          <w:sz w:val="23"/>
          <w:szCs w:val="23"/>
        </w:rPr>
        <w:t>Unit Zero Assignments:</w:t>
      </w:r>
    </w:p>
    <w:p w14:paraId="5B1A77A0" w14:textId="4FD3FBC0" w:rsidR="001C77EC" w:rsidRDefault="001C77EC" w:rsidP="001C77EC">
      <w:pPr>
        <w:pStyle w:val="ListParagraph"/>
        <w:numPr>
          <w:ilvl w:val="0"/>
          <w:numId w:val="27"/>
        </w:numPr>
        <w:rPr>
          <w:sz w:val="23"/>
          <w:szCs w:val="23"/>
        </w:rPr>
      </w:pPr>
      <w:r w:rsidRPr="009952DC">
        <w:rPr>
          <w:sz w:val="23"/>
          <w:szCs w:val="23"/>
        </w:rPr>
        <w:t xml:space="preserve">Personal Goals and Expectations </w:t>
      </w:r>
      <w:r>
        <w:rPr>
          <w:sz w:val="23"/>
          <w:szCs w:val="23"/>
        </w:rPr>
        <w:t>Document</w:t>
      </w:r>
      <w:r w:rsidRPr="009952DC">
        <w:rPr>
          <w:sz w:val="23"/>
          <w:szCs w:val="23"/>
        </w:rPr>
        <w:t xml:space="preserve"> (1-2 single-spaced pages)</w:t>
      </w:r>
    </w:p>
    <w:p w14:paraId="4D0D8E42" w14:textId="3507F8FA" w:rsidR="001C77EC" w:rsidRDefault="00886242" w:rsidP="001C77EC">
      <w:pPr>
        <w:pStyle w:val="ListParagraph"/>
        <w:numPr>
          <w:ilvl w:val="0"/>
          <w:numId w:val="27"/>
        </w:numPr>
        <w:rPr>
          <w:sz w:val="23"/>
          <w:szCs w:val="23"/>
        </w:rPr>
      </w:pPr>
      <w:r>
        <w:rPr>
          <w:sz w:val="23"/>
          <w:szCs w:val="23"/>
        </w:rPr>
        <w:t xml:space="preserve">Final Reflection Document (2 </w:t>
      </w:r>
      <w:r w:rsidRPr="009952DC">
        <w:rPr>
          <w:sz w:val="23"/>
          <w:szCs w:val="23"/>
        </w:rPr>
        <w:t>single-spaced pages</w:t>
      </w:r>
      <w:r w:rsidR="001C77EC">
        <w:rPr>
          <w:sz w:val="23"/>
          <w:szCs w:val="23"/>
        </w:rPr>
        <w:t>)</w:t>
      </w:r>
    </w:p>
    <w:p w14:paraId="136BABFD" w14:textId="77777777" w:rsidR="00385B52" w:rsidRDefault="00385B52" w:rsidP="00385B52">
      <w:pPr>
        <w:rPr>
          <w:sz w:val="23"/>
          <w:szCs w:val="23"/>
        </w:rPr>
      </w:pPr>
    </w:p>
    <w:p w14:paraId="57FE82E7" w14:textId="12E8B17F" w:rsidR="00385B52" w:rsidRPr="009952DC" w:rsidRDefault="00385B52" w:rsidP="00385B52">
      <w:pPr>
        <w:widowControl w:val="0"/>
        <w:rPr>
          <w:i/>
          <w:sz w:val="23"/>
          <w:szCs w:val="23"/>
        </w:rPr>
      </w:pPr>
      <w:r>
        <w:rPr>
          <w:i/>
          <w:sz w:val="23"/>
          <w:szCs w:val="23"/>
        </w:rPr>
        <w:t>Unit Zero</w:t>
      </w:r>
      <w:r w:rsidRPr="009952DC">
        <w:rPr>
          <w:i/>
          <w:sz w:val="23"/>
          <w:szCs w:val="23"/>
        </w:rPr>
        <w:t xml:space="preserve"> Communication Skills:</w:t>
      </w:r>
    </w:p>
    <w:p w14:paraId="59F0BB92" w14:textId="77777777" w:rsidR="00385B52" w:rsidRDefault="00385B52" w:rsidP="00385B52">
      <w:pPr>
        <w:numPr>
          <w:ilvl w:val="0"/>
          <w:numId w:val="30"/>
        </w:numPr>
        <w:ind w:left="720"/>
        <w:rPr>
          <w:sz w:val="23"/>
          <w:szCs w:val="23"/>
        </w:rPr>
      </w:pPr>
      <w:r w:rsidRPr="009952DC">
        <w:rPr>
          <w:sz w:val="23"/>
          <w:szCs w:val="23"/>
        </w:rPr>
        <w:t>Demonstrating the capacity for life-long learning by reflecting on and explaining your development over the course of the semester</w:t>
      </w:r>
    </w:p>
    <w:p w14:paraId="0358C036" w14:textId="604EFE85" w:rsidR="00385B52" w:rsidRPr="009952DC" w:rsidRDefault="00385B52" w:rsidP="00385B52">
      <w:pPr>
        <w:numPr>
          <w:ilvl w:val="0"/>
          <w:numId w:val="30"/>
        </w:numPr>
        <w:ind w:left="720"/>
        <w:rPr>
          <w:sz w:val="23"/>
          <w:szCs w:val="23"/>
        </w:rPr>
      </w:pPr>
      <w:r w:rsidRPr="009952DC">
        <w:rPr>
          <w:sz w:val="23"/>
          <w:szCs w:val="23"/>
        </w:rPr>
        <w:t xml:space="preserve">Designing and writing a </w:t>
      </w:r>
      <w:r>
        <w:rPr>
          <w:sz w:val="23"/>
          <w:szCs w:val="23"/>
        </w:rPr>
        <w:t>document</w:t>
      </w:r>
      <w:r w:rsidRPr="009952DC">
        <w:rPr>
          <w:sz w:val="23"/>
          <w:szCs w:val="23"/>
        </w:rPr>
        <w:t xml:space="preserve"> for a </w:t>
      </w:r>
      <w:r>
        <w:rPr>
          <w:sz w:val="23"/>
          <w:szCs w:val="23"/>
        </w:rPr>
        <w:t>general</w:t>
      </w:r>
      <w:r w:rsidRPr="009952DC">
        <w:rPr>
          <w:sz w:val="23"/>
          <w:szCs w:val="23"/>
        </w:rPr>
        <w:t xml:space="preserve"> audience</w:t>
      </w:r>
    </w:p>
    <w:p w14:paraId="7ED287DE" w14:textId="77777777" w:rsidR="00385B52" w:rsidRDefault="00385B52" w:rsidP="00385B52">
      <w:pPr>
        <w:numPr>
          <w:ilvl w:val="0"/>
          <w:numId w:val="30"/>
        </w:numPr>
        <w:ind w:left="720"/>
        <w:rPr>
          <w:sz w:val="23"/>
          <w:szCs w:val="23"/>
        </w:rPr>
      </w:pPr>
      <w:r w:rsidRPr="009952DC">
        <w:rPr>
          <w:sz w:val="23"/>
          <w:szCs w:val="23"/>
        </w:rPr>
        <w:t>Editing written communication</w:t>
      </w:r>
    </w:p>
    <w:p w14:paraId="0CFF8842" w14:textId="1F08E626" w:rsidR="00FC7914" w:rsidRPr="00D34FDB" w:rsidRDefault="00E071B7" w:rsidP="00E071B7">
      <w:pPr>
        <w:pStyle w:val="BodyText"/>
        <w:spacing w:after="0"/>
        <w:rPr>
          <w:b/>
          <w:bCs/>
          <w:sz w:val="24"/>
          <w:szCs w:val="24"/>
        </w:rPr>
      </w:pPr>
      <w:r w:rsidRPr="00D34FDB">
        <w:rPr>
          <w:b/>
          <w:bCs/>
          <w:sz w:val="24"/>
          <w:szCs w:val="24"/>
        </w:rPr>
        <w:t xml:space="preserve">Unit One: </w:t>
      </w:r>
      <w:r w:rsidR="00B5236E">
        <w:rPr>
          <w:b/>
          <w:bCs/>
          <w:sz w:val="24"/>
          <w:szCs w:val="24"/>
        </w:rPr>
        <w:t>Individual Project</w:t>
      </w:r>
      <w:r w:rsidRPr="00D34FDB">
        <w:rPr>
          <w:b/>
          <w:bCs/>
          <w:sz w:val="24"/>
          <w:szCs w:val="24"/>
        </w:rPr>
        <w:t xml:space="preserve"> </w:t>
      </w:r>
      <w:r w:rsidR="00B5236E">
        <w:rPr>
          <w:b/>
          <w:bCs/>
          <w:sz w:val="24"/>
          <w:szCs w:val="24"/>
        </w:rPr>
        <w:t>–</w:t>
      </w:r>
      <w:r w:rsidRPr="00D34FDB">
        <w:rPr>
          <w:b/>
          <w:bCs/>
          <w:sz w:val="24"/>
          <w:szCs w:val="24"/>
        </w:rPr>
        <w:t xml:space="preserve"> </w:t>
      </w:r>
      <w:r w:rsidR="00B5236E">
        <w:rPr>
          <w:b/>
          <w:bCs/>
          <w:sz w:val="24"/>
          <w:szCs w:val="24"/>
        </w:rPr>
        <w:t>Case Study on an Innovation</w:t>
      </w:r>
      <w:r w:rsidRPr="00D34FDB">
        <w:rPr>
          <w:b/>
          <w:bCs/>
          <w:sz w:val="24"/>
          <w:szCs w:val="24"/>
        </w:rPr>
        <w:t xml:space="preserve"> </w:t>
      </w:r>
      <w:r w:rsidR="001C77EC">
        <w:rPr>
          <w:b/>
          <w:bCs/>
          <w:sz w:val="24"/>
          <w:szCs w:val="24"/>
        </w:rPr>
        <w:t>(32.5</w:t>
      </w:r>
      <w:r w:rsidR="00FC7914" w:rsidRPr="00D34FDB">
        <w:rPr>
          <w:b/>
          <w:bCs/>
          <w:sz w:val="24"/>
          <w:szCs w:val="24"/>
        </w:rPr>
        <w:t>%</w:t>
      </w:r>
      <w:r w:rsidR="001C77EC">
        <w:rPr>
          <w:b/>
          <w:bCs/>
          <w:sz w:val="24"/>
          <w:szCs w:val="24"/>
        </w:rPr>
        <w:t xml:space="preserve"> or 325</w:t>
      </w:r>
      <w:r w:rsidR="0096775E" w:rsidRPr="00D34FDB">
        <w:rPr>
          <w:b/>
          <w:bCs/>
          <w:sz w:val="24"/>
          <w:szCs w:val="24"/>
        </w:rPr>
        <w:t xml:space="preserve"> points</w:t>
      </w:r>
      <w:r w:rsidR="00FC7914" w:rsidRPr="00D34FDB">
        <w:rPr>
          <w:b/>
          <w:bCs/>
          <w:sz w:val="24"/>
          <w:szCs w:val="24"/>
        </w:rPr>
        <w:t>)</w:t>
      </w:r>
    </w:p>
    <w:p w14:paraId="213C866E" w14:textId="15489DA8" w:rsidR="00EE4ABE" w:rsidRPr="009952DC" w:rsidRDefault="00EE4ABE" w:rsidP="00EE4ABE">
      <w:pPr>
        <w:rPr>
          <w:sz w:val="23"/>
          <w:szCs w:val="23"/>
        </w:rPr>
      </w:pPr>
      <w:r w:rsidRPr="009952DC">
        <w:rPr>
          <w:sz w:val="23"/>
          <w:szCs w:val="23"/>
        </w:rPr>
        <w:t xml:space="preserve">Individually, you will take a current technology-based </w:t>
      </w:r>
      <w:r w:rsidR="00B5236E">
        <w:rPr>
          <w:sz w:val="23"/>
          <w:szCs w:val="23"/>
        </w:rPr>
        <w:t xml:space="preserve">object, </w:t>
      </w:r>
      <w:r w:rsidRPr="009952DC">
        <w:rPr>
          <w:sz w:val="23"/>
          <w:szCs w:val="23"/>
        </w:rPr>
        <w:t>product</w:t>
      </w:r>
      <w:r w:rsidR="00B5236E">
        <w:rPr>
          <w:sz w:val="23"/>
          <w:szCs w:val="23"/>
        </w:rPr>
        <w:t>, or service</w:t>
      </w:r>
      <w:r w:rsidRPr="009952DC">
        <w:rPr>
          <w:sz w:val="23"/>
          <w:szCs w:val="23"/>
        </w:rPr>
        <w:t xml:space="preserve"> already on the market and re-trace its progression from original nee</w:t>
      </w:r>
      <w:r w:rsidR="00B5236E">
        <w:rPr>
          <w:sz w:val="23"/>
          <w:szCs w:val="23"/>
        </w:rPr>
        <w:t>d, to research and design, to development</w:t>
      </w:r>
      <w:r w:rsidR="003B6F28">
        <w:rPr>
          <w:sz w:val="23"/>
          <w:szCs w:val="23"/>
        </w:rPr>
        <w:t xml:space="preserve">. Using research articles </w:t>
      </w:r>
      <w:r w:rsidRPr="009952DC">
        <w:rPr>
          <w:sz w:val="23"/>
          <w:szCs w:val="23"/>
        </w:rPr>
        <w:t>and other</w:t>
      </w:r>
      <w:r w:rsidR="00B5236E">
        <w:rPr>
          <w:sz w:val="23"/>
          <w:szCs w:val="23"/>
        </w:rPr>
        <w:t xml:space="preserve"> sources, you will study how a technological innovation </w:t>
      </w:r>
      <w:r w:rsidRPr="009952DC">
        <w:rPr>
          <w:sz w:val="23"/>
          <w:szCs w:val="23"/>
        </w:rPr>
        <w:t xml:space="preserve">moves from idea to product by backwards-engineering these steps. </w:t>
      </w:r>
      <w:r w:rsidR="00B5236E">
        <w:rPr>
          <w:sz w:val="23"/>
          <w:szCs w:val="23"/>
        </w:rPr>
        <w:t>Y</w:t>
      </w:r>
      <w:r w:rsidRPr="009952DC">
        <w:rPr>
          <w:sz w:val="23"/>
          <w:szCs w:val="23"/>
        </w:rPr>
        <w:t xml:space="preserve">our deliverables will require you to </w:t>
      </w:r>
      <w:r w:rsidR="00B5236E">
        <w:rPr>
          <w:sz w:val="23"/>
          <w:szCs w:val="23"/>
        </w:rPr>
        <w:t>explain</w:t>
      </w:r>
      <w:r w:rsidRPr="009952DC">
        <w:rPr>
          <w:sz w:val="23"/>
          <w:szCs w:val="23"/>
        </w:rPr>
        <w:t xml:space="preserve"> </w:t>
      </w:r>
      <w:r w:rsidR="00B5236E">
        <w:rPr>
          <w:sz w:val="23"/>
          <w:szCs w:val="23"/>
        </w:rPr>
        <w:t>the original need</w:t>
      </w:r>
      <w:r w:rsidR="00094750">
        <w:rPr>
          <w:sz w:val="23"/>
          <w:szCs w:val="23"/>
        </w:rPr>
        <w:t xml:space="preserve"> or problem the innovation so</w:t>
      </w:r>
      <w:r w:rsidR="00B5236E">
        <w:rPr>
          <w:sz w:val="23"/>
          <w:szCs w:val="23"/>
        </w:rPr>
        <w:t xml:space="preserve">ught to address, the science behind the innovation, the </w:t>
      </w:r>
      <w:r w:rsidR="00094750">
        <w:rPr>
          <w:sz w:val="23"/>
          <w:szCs w:val="23"/>
        </w:rPr>
        <w:t xml:space="preserve">innovation’s </w:t>
      </w:r>
      <w:r w:rsidR="00B5236E">
        <w:rPr>
          <w:sz w:val="23"/>
          <w:szCs w:val="23"/>
        </w:rPr>
        <w:t>benefits and perhaps novelty</w:t>
      </w:r>
      <w:r w:rsidR="00094750">
        <w:rPr>
          <w:sz w:val="23"/>
          <w:szCs w:val="23"/>
        </w:rPr>
        <w:t>, as well as its</w:t>
      </w:r>
      <w:r w:rsidR="00B5236E">
        <w:rPr>
          <w:sz w:val="23"/>
          <w:szCs w:val="23"/>
        </w:rPr>
        <w:t xml:space="preserve"> success (or failure)</w:t>
      </w:r>
      <w:r w:rsidR="00094750">
        <w:rPr>
          <w:sz w:val="23"/>
          <w:szCs w:val="23"/>
        </w:rPr>
        <w:t xml:space="preserve"> and</w:t>
      </w:r>
      <w:r w:rsidR="00B5236E">
        <w:rPr>
          <w:sz w:val="23"/>
          <w:szCs w:val="23"/>
        </w:rPr>
        <w:t xml:space="preserve"> </w:t>
      </w:r>
      <w:r w:rsidR="003B6F28">
        <w:rPr>
          <w:sz w:val="23"/>
          <w:szCs w:val="23"/>
        </w:rPr>
        <w:t xml:space="preserve">its </w:t>
      </w:r>
      <w:r w:rsidR="00B5236E">
        <w:rPr>
          <w:sz w:val="23"/>
          <w:szCs w:val="23"/>
        </w:rPr>
        <w:t>common uses.</w:t>
      </w:r>
      <w:r w:rsidRPr="009952DC">
        <w:rPr>
          <w:sz w:val="23"/>
          <w:szCs w:val="23"/>
        </w:rPr>
        <w:t xml:space="preserve"> </w:t>
      </w:r>
    </w:p>
    <w:p w14:paraId="436FC50B" w14:textId="77777777" w:rsidR="00EE4ABE" w:rsidRPr="009952DC" w:rsidRDefault="00EE4ABE" w:rsidP="00EE4ABE">
      <w:pPr>
        <w:rPr>
          <w:b/>
          <w:sz w:val="23"/>
          <w:szCs w:val="23"/>
        </w:rPr>
      </w:pPr>
    </w:p>
    <w:p w14:paraId="421B0A51" w14:textId="7BB66DA2" w:rsidR="00FC7914" w:rsidRPr="009952DC" w:rsidRDefault="00EE4ABE" w:rsidP="008E6012">
      <w:pPr>
        <w:pStyle w:val="BodyText"/>
        <w:spacing w:after="0"/>
        <w:rPr>
          <w:i/>
          <w:iCs/>
          <w:sz w:val="23"/>
          <w:szCs w:val="23"/>
        </w:rPr>
      </w:pPr>
      <w:r w:rsidRPr="009952DC">
        <w:rPr>
          <w:i/>
          <w:iCs/>
          <w:sz w:val="23"/>
          <w:szCs w:val="23"/>
        </w:rPr>
        <w:t>Unit One Assignments:</w:t>
      </w:r>
    </w:p>
    <w:p w14:paraId="278A05D1" w14:textId="2D59842A" w:rsidR="002D255C" w:rsidRPr="001C77EC" w:rsidRDefault="002D255C" w:rsidP="001C77EC">
      <w:pPr>
        <w:pStyle w:val="ListParagraph"/>
        <w:numPr>
          <w:ilvl w:val="0"/>
          <w:numId w:val="37"/>
        </w:numPr>
        <w:rPr>
          <w:sz w:val="23"/>
          <w:szCs w:val="23"/>
        </w:rPr>
      </w:pPr>
      <w:r w:rsidRPr="001C77EC">
        <w:rPr>
          <w:sz w:val="23"/>
          <w:szCs w:val="23"/>
        </w:rPr>
        <w:t>Project Memo with Work Plan</w:t>
      </w:r>
      <w:r w:rsidR="00417551" w:rsidRPr="001C77EC">
        <w:rPr>
          <w:sz w:val="23"/>
          <w:szCs w:val="23"/>
        </w:rPr>
        <w:t xml:space="preserve"> + </w:t>
      </w:r>
      <w:r w:rsidR="00701296" w:rsidRPr="001C77EC">
        <w:rPr>
          <w:sz w:val="23"/>
          <w:szCs w:val="23"/>
        </w:rPr>
        <w:t>Two</w:t>
      </w:r>
      <w:r w:rsidRPr="001C77EC">
        <w:rPr>
          <w:sz w:val="23"/>
          <w:szCs w:val="23"/>
        </w:rPr>
        <w:t xml:space="preserve"> Annotations of Sources </w:t>
      </w:r>
      <w:r w:rsidR="001C77EC">
        <w:rPr>
          <w:sz w:val="23"/>
          <w:szCs w:val="23"/>
        </w:rPr>
        <w:t>(2-3</w:t>
      </w:r>
      <w:r w:rsidR="004A78AF" w:rsidRPr="001C77EC">
        <w:rPr>
          <w:sz w:val="23"/>
          <w:szCs w:val="23"/>
        </w:rPr>
        <w:t xml:space="preserve"> single-spaced page</w:t>
      </w:r>
      <w:r w:rsidR="001C77EC">
        <w:rPr>
          <w:sz w:val="23"/>
          <w:szCs w:val="23"/>
        </w:rPr>
        <w:t>s</w:t>
      </w:r>
      <w:r w:rsidRPr="001C77EC">
        <w:rPr>
          <w:sz w:val="23"/>
          <w:szCs w:val="23"/>
        </w:rPr>
        <w:t>)</w:t>
      </w:r>
    </w:p>
    <w:p w14:paraId="72427C1B" w14:textId="7DAD9BD8" w:rsidR="00417551" w:rsidRDefault="00417551" w:rsidP="001C77EC">
      <w:pPr>
        <w:pStyle w:val="ListParagraph"/>
        <w:numPr>
          <w:ilvl w:val="0"/>
          <w:numId w:val="37"/>
        </w:numPr>
        <w:rPr>
          <w:sz w:val="23"/>
          <w:szCs w:val="23"/>
        </w:rPr>
      </w:pPr>
      <w:r>
        <w:rPr>
          <w:sz w:val="23"/>
          <w:szCs w:val="23"/>
        </w:rPr>
        <w:t>Professional Resume</w:t>
      </w:r>
      <w:r w:rsidR="00094750">
        <w:rPr>
          <w:sz w:val="23"/>
          <w:szCs w:val="23"/>
        </w:rPr>
        <w:t xml:space="preserve"> </w:t>
      </w:r>
      <w:r w:rsidR="001C77EC">
        <w:rPr>
          <w:sz w:val="23"/>
          <w:szCs w:val="23"/>
        </w:rPr>
        <w:t>+ Cover Letter (2</w:t>
      </w:r>
      <w:r w:rsidR="00094750">
        <w:rPr>
          <w:sz w:val="23"/>
          <w:szCs w:val="23"/>
        </w:rPr>
        <w:t xml:space="preserve"> </w:t>
      </w:r>
      <w:r w:rsidR="001C77EC" w:rsidRPr="001C77EC">
        <w:rPr>
          <w:sz w:val="23"/>
          <w:szCs w:val="23"/>
        </w:rPr>
        <w:t>single-spaced page</w:t>
      </w:r>
      <w:r w:rsidR="001C77EC">
        <w:rPr>
          <w:sz w:val="23"/>
          <w:szCs w:val="23"/>
        </w:rPr>
        <w:t>s</w:t>
      </w:r>
      <w:r w:rsidR="00094750">
        <w:rPr>
          <w:sz w:val="23"/>
          <w:szCs w:val="23"/>
        </w:rPr>
        <w:t>)</w:t>
      </w:r>
    </w:p>
    <w:p w14:paraId="3179417A" w14:textId="31688E7E" w:rsidR="002D255C" w:rsidRPr="009952DC" w:rsidRDefault="00417551" w:rsidP="001C77EC">
      <w:pPr>
        <w:pStyle w:val="ListParagraph"/>
        <w:numPr>
          <w:ilvl w:val="0"/>
          <w:numId w:val="37"/>
        </w:numPr>
        <w:rPr>
          <w:sz w:val="23"/>
          <w:szCs w:val="23"/>
        </w:rPr>
      </w:pPr>
      <w:r>
        <w:rPr>
          <w:sz w:val="23"/>
          <w:szCs w:val="23"/>
        </w:rPr>
        <w:t xml:space="preserve">Brief </w:t>
      </w:r>
      <w:r w:rsidR="002D255C" w:rsidRPr="009952DC">
        <w:rPr>
          <w:sz w:val="23"/>
          <w:szCs w:val="23"/>
        </w:rPr>
        <w:t xml:space="preserve">Presentation (an individual </w:t>
      </w:r>
      <w:r w:rsidR="00701296">
        <w:rPr>
          <w:sz w:val="23"/>
          <w:szCs w:val="23"/>
        </w:rPr>
        <w:t xml:space="preserve">3-minute </w:t>
      </w:r>
      <w:r>
        <w:rPr>
          <w:sz w:val="23"/>
          <w:szCs w:val="23"/>
        </w:rPr>
        <w:t>overview of your case study</w:t>
      </w:r>
      <w:r w:rsidR="002D255C" w:rsidRPr="009952DC">
        <w:rPr>
          <w:sz w:val="23"/>
          <w:szCs w:val="23"/>
        </w:rPr>
        <w:t xml:space="preserve">) with Visual Displays </w:t>
      </w:r>
    </w:p>
    <w:p w14:paraId="13D1A7C9" w14:textId="44CC09EF" w:rsidR="002D255C" w:rsidRPr="009952DC" w:rsidRDefault="002D255C" w:rsidP="001C77EC">
      <w:pPr>
        <w:pStyle w:val="ListParagraph"/>
        <w:numPr>
          <w:ilvl w:val="0"/>
          <w:numId w:val="37"/>
        </w:numPr>
        <w:rPr>
          <w:sz w:val="23"/>
          <w:szCs w:val="23"/>
        </w:rPr>
      </w:pPr>
      <w:r w:rsidRPr="009952DC">
        <w:rPr>
          <w:sz w:val="23"/>
          <w:szCs w:val="23"/>
        </w:rPr>
        <w:t xml:space="preserve">Brief </w:t>
      </w:r>
      <w:r w:rsidR="00701296">
        <w:rPr>
          <w:sz w:val="23"/>
          <w:szCs w:val="23"/>
        </w:rPr>
        <w:t>Case Study</w:t>
      </w:r>
      <w:r w:rsidRPr="009952DC">
        <w:rPr>
          <w:sz w:val="23"/>
          <w:szCs w:val="23"/>
        </w:rPr>
        <w:t xml:space="preserve"> Report (3-4 single-spaced pages)</w:t>
      </w:r>
    </w:p>
    <w:p w14:paraId="37EA29C1" w14:textId="77777777" w:rsidR="00B84279" w:rsidRDefault="00B84279" w:rsidP="008E6012">
      <w:pPr>
        <w:pStyle w:val="BodyText"/>
        <w:spacing w:after="0"/>
        <w:rPr>
          <w:i/>
          <w:iCs/>
          <w:sz w:val="23"/>
          <w:szCs w:val="23"/>
        </w:rPr>
      </w:pPr>
    </w:p>
    <w:p w14:paraId="2098CCA6" w14:textId="7969ACE6" w:rsidR="00EE4ABE" w:rsidRPr="009952DC" w:rsidRDefault="004E677B" w:rsidP="008E6012">
      <w:pPr>
        <w:pStyle w:val="BodyText"/>
        <w:spacing w:after="0"/>
        <w:rPr>
          <w:i/>
          <w:iCs/>
          <w:sz w:val="23"/>
          <w:szCs w:val="23"/>
        </w:rPr>
      </w:pPr>
      <w:r w:rsidRPr="009952DC">
        <w:rPr>
          <w:i/>
          <w:iCs/>
          <w:sz w:val="23"/>
          <w:szCs w:val="23"/>
        </w:rPr>
        <w:t>Unit One Communication Skills:</w:t>
      </w:r>
    </w:p>
    <w:p w14:paraId="661AEFEF" w14:textId="620ECE28" w:rsidR="004E677B" w:rsidRPr="009952DC" w:rsidRDefault="004E677B" w:rsidP="0058541F">
      <w:pPr>
        <w:pStyle w:val="ListParagraph"/>
        <w:numPr>
          <w:ilvl w:val="0"/>
          <w:numId w:val="26"/>
        </w:numPr>
        <w:rPr>
          <w:sz w:val="23"/>
          <w:szCs w:val="23"/>
        </w:rPr>
      </w:pPr>
      <w:r w:rsidRPr="009952DC">
        <w:rPr>
          <w:sz w:val="23"/>
          <w:szCs w:val="23"/>
        </w:rPr>
        <w:t>Writing and presenting for non-technical (managerial) audiences</w:t>
      </w:r>
    </w:p>
    <w:p w14:paraId="327391BF" w14:textId="1F8E7F5E" w:rsidR="004E677B" w:rsidRPr="00BA0F70" w:rsidRDefault="004E677B" w:rsidP="0058541F">
      <w:pPr>
        <w:pStyle w:val="ListParagraph"/>
        <w:numPr>
          <w:ilvl w:val="0"/>
          <w:numId w:val="26"/>
        </w:numPr>
        <w:rPr>
          <w:sz w:val="23"/>
          <w:szCs w:val="23"/>
        </w:rPr>
      </w:pPr>
      <w:r w:rsidRPr="00BA0F70">
        <w:rPr>
          <w:sz w:val="23"/>
          <w:szCs w:val="23"/>
        </w:rPr>
        <w:t xml:space="preserve">Writing technical prose in </w:t>
      </w:r>
      <w:r w:rsidR="00BA0F70" w:rsidRPr="00BA0F70">
        <w:rPr>
          <w:sz w:val="23"/>
          <w:szCs w:val="23"/>
        </w:rPr>
        <w:t>a style appropriate for your audience</w:t>
      </w:r>
    </w:p>
    <w:p w14:paraId="24DBA6A3" w14:textId="76AD15C7" w:rsidR="004E677B" w:rsidRPr="009952DC" w:rsidRDefault="004E677B" w:rsidP="0058541F">
      <w:pPr>
        <w:pStyle w:val="ListParagraph"/>
        <w:numPr>
          <w:ilvl w:val="0"/>
          <w:numId w:val="26"/>
        </w:numPr>
        <w:rPr>
          <w:sz w:val="23"/>
          <w:szCs w:val="23"/>
        </w:rPr>
      </w:pPr>
      <w:r w:rsidRPr="009952DC">
        <w:rPr>
          <w:sz w:val="23"/>
          <w:szCs w:val="23"/>
        </w:rPr>
        <w:t xml:space="preserve">Finding, selecting and annotating </w:t>
      </w:r>
      <w:r w:rsidR="004A78AF">
        <w:rPr>
          <w:sz w:val="23"/>
          <w:szCs w:val="23"/>
        </w:rPr>
        <w:t xml:space="preserve">scientific and/or </w:t>
      </w:r>
      <w:r w:rsidRPr="009952DC">
        <w:rPr>
          <w:sz w:val="23"/>
          <w:szCs w:val="23"/>
        </w:rPr>
        <w:t>engineering-related sources</w:t>
      </w:r>
    </w:p>
    <w:p w14:paraId="16AB11C6" w14:textId="5D4B182C" w:rsidR="004E677B" w:rsidRPr="009952DC" w:rsidRDefault="004E677B" w:rsidP="0058541F">
      <w:pPr>
        <w:pStyle w:val="ListParagraph"/>
        <w:numPr>
          <w:ilvl w:val="0"/>
          <w:numId w:val="26"/>
        </w:numPr>
        <w:rPr>
          <w:sz w:val="23"/>
          <w:szCs w:val="23"/>
        </w:rPr>
      </w:pPr>
      <w:r w:rsidRPr="009952DC">
        <w:rPr>
          <w:sz w:val="23"/>
          <w:szCs w:val="23"/>
        </w:rPr>
        <w:t xml:space="preserve">Summarizing scientific </w:t>
      </w:r>
      <w:r w:rsidR="00BA0F70">
        <w:rPr>
          <w:sz w:val="23"/>
          <w:szCs w:val="23"/>
        </w:rPr>
        <w:t xml:space="preserve">research </w:t>
      </w:r>
      <w:r w:rsidRPr="009952DC">
        <w:rPr>
          <w:sz w:val="23"/>
          <w:szCs w:val="23"/>
        </w:rPr>
        <w:t xml:space="preserve">and other forms of </w:t>
      </w:r>
      <w:r w:rsidR="00BA0F70">
        <w:rPr>
          <w:sz w:val="23"/>
          <w:szCs w:val="23"/>
        </w:rPr>
        <w:t>information</w:t>
      </w:r>
    </w:p>
    <w:p w14:paraId="3BD5940C" w14:textId="77777777" w:rsidR="004E677B" w:rsidRPr="009952DC" w:rsidRDefault="004E677B" w:rsidP="0058541F">
      <w:pPr>
        <w:pStyle w:val="ListParagraph"/>
        <w:numPr>
          <w:ilvl w:val="0"/>
          <w:numId w:val="26"/>
        </w:numPr>
        <w:rPr>
          <w:sz w:val="23"/>
          <w:szCs w:val="23"/>
        </w:rPr>
      </w:pPr>
      <w:r w:rsidRPr="009952DC">
        <w:rPr>
          <w:sz w:val="23"/>
          <w:szCs w:val="23"/>
        </w:rPr>
        <w:t>Organizing information for non-technical audiences</w:t>
      </w:r>
    </w:p>
    <w:p w14:paraId="0B9D7644" w14:textId="31459469" w:rsidR="004E677B" w:rsidRPr="009952DC" w:rsidRDefault="004E677B" w:rsidP="0058541F">
      <w:pPr>
        <w:pStyle w:val="ListParagraph"/>
        <w:numPr>
          <w:ilvl w:val="0"/>
          <w:numId w:val="26"/>
        </w:numPr>
        <w:rPr>
          <w:sz w:val="23"/>
          <w:szCs w:val="23"/>
        </w:rPr>
      </w:pPr>
      <w:r w:rsidRPr="009952DC">
        <w:rPr>
          <w:sz w:val="23"/>
          <w:szCs w:val="23"/>
        </w:rPr>
        <w:t xml:space="preserve">Designing and writing </w:t>
      </w:r>
      <w:r w:rsidR="001C77EC">
        <w:rPr>
          <w:sz w:val="23"/>
          <w:szCs w:val="23"/>
        </w:rPr>
        <w:t>documents</w:t>
      </w:r>
      <w:r w:rsidRPr="009952DC">
        <w:rPr>
          <w:sz w:val="23"/>
          <w:szCs w:val="23"/>
        </w:rPr>
        <w:t xml:space="preserve"> and basic reports</w:t>
      </w:r>
    </w:p>
    <w:p w14:paraId="32CEC361" w14:textId="77777777" w:rsidR="004E677B" w:rsidRPr="009952DC" w:rsidRDefault="004E677B" w:rsidP="0058541F">
      <w:pPr>
        <w:pStyle w:val="ListParagraph"/>
        <w:numPr>
          <w:ilvl w:val="0"/>
          <w:numId w:val="26"/>
        </w:numPr>
        <w:rPr>
          <w:sz w:val="23"/>
          <w:szCs w:val="23"/>
        </w:rPr>
      </w:pPr>
      <w:r w:rsidRPr="009952DC">
        <w:rPr>
          <w:sz w:val="23"/>
          <w:szCs w:val="23"/>
        </w:rPr>
        <w:t>Designing and creating visual materials appropriate for pitch presentations</w:t>
      </w:r>
    </w:p>
    <w:p w14:paraId="412A2E50" w14:textId="291432B3" w:rsidR="004E677B" w:rsidRPr="009952DC" w:rsidRDefault="001C77EC" w:rsidP="0058541F">
      <w:pPr>
        <w:pStyle w:val="ListParagraph"/>
        <w:numPr>
          <w:ilvl w:val="0"/>
          <w:numId w:val="26"/>
        </w:numPr>
        <w:rPr>
          <w:sz w:val="23"/>
          <w:szCs w:val="23"/>
        </w:rPr>
      </w:pPr>
      <w:r>
        <w:rPr>
          <w:sz w:val="23"/>
          <w:szCs w:val="23"/>
        </w:rPr>
        <w:t xml:space="preserve">Practicing and delivering brief </w:t>
      </w:r>
      <w:r w:rsidR="004E677B" w:rsidRPr="009952DC">
        <w:rPr>
          <w:sz w:val="23"/>
          <w:szCs w:val="23"/>
        </w:rPr>
        <w:t>presentations</w:t>
      </w:r>
    </w:p>
    <w:p w14:paraId="64D85B62" w14:textId="7FA42522" w:rsidR="00B14DF3" w:rsidRPr="009952DC" w:rsidRDefault="00B14DF3" w:rsidP="0058541F">
      <w:pPr>
        <w:pStyle w:val="ListParagraph"/>
        <w:numPr>
          <w:ilvl w:val="0"/>
          <w:numId w:val="26"/>
        </w:numPr>
        <w:rPr>
          <w:sz w:val="23"/>
          <w:szCs w:val="23"/>
        </w:rPr>
      </w:pPr>
      <w:r w:rsidRPr="009952DC">
        <w:rPr>
          <w:sz w:val="23"/>
          <w:szCs w:val="23"/>
        </w:rPr>
        <w:t>Revising and editing written communication</w:t>
      </w:r>
    </w:p>
    <w:p w14:paraId="652B7A00" w14:textId="77777777" w:rsidR="006E04EF" w:rsidRPr="009952DC" w:rsidRDefault="006E04EF" w:rsidP="00975B1E">
      <w:pPr>
        <w:pStyle w:val="BodyText"/>
        <w:spacing w:after="0"/>
        <w:ind w:left="780"/>
        <w:rPr>
          <w:i/>
          <w:iCs/>
          <w:sz w:val="23"/>
          <w:szCs w:val="23"/>
        </w:rPr>
      </w:pPr>
    </w:p>
    <w:p w14:paraId="68216E32" w14:textId="38DD5974" w:rsidR="00FC7914" w:rsidRPr="00D34FDB" w:rsidRDefault="00FC7914" w:rsidP="008E6012">
      <w:pPr>
        <w:pStyle w:val="BodyText"/>
        <w:spacing w:after="0"/>
        <w:rPr>
          <w:b/>
          <w:bCs/>
          <w:sz w:val="24"/>
          <w:szCs w:val="24"/>
        </w:rPr>
      </w:pPr>
      <w:r w:rsidRPr="00D34FDB">
        <w:rPr>
          <w:b/>
          <w:bCs/>
          <w:sz w:val="24"/>
          <w:szCs w:val="24"/>
        </w:rPr>
        <w:t xml:space="preserve">Unit Two: </w:t>
      </w:r>
      <w:r w:rsidR="00E071B7" w:rsidRPr="00D34FDB">
        <w:rPr>
          <w:b/>
          <w:bCs/>
          <w:sz w:val="24"/>
          <w:szCs w:val="24"/>
        </w:rPr>
        <w:t>Team Project</w:t>
      </w:r>
      <w:r w:rsidR="006A7B64">
        <w:rPr>
          <w:b/>
          <w:bCs/>
          <w:sz w:val="24"/>
          <w:szCs w:val="24"/>
        </w:rPr>
        <w:t xml:space="preserve"> – Research-Based Proposal </w:t>
      </w:r>
      <w:r w:rsidR="007E5EBC">
        <w:rPr>
          <w:b/>
          <w:bCs/>
          <w:sz w:val="24"/>
          <w:szCs w:val="24"/>
        </w:rPr>
        <w:t>(4</w:t>
      </w:r>
      <w:r w:rsidR="0096775E" w:rsidRPr="00D34FDB">
        <w:rPr>
          <w:b/>
          <w:bCs/>
          <w:sz w:val="24"/>
          <w:szCs w:val="24"/>
        </w:rPr>
        <w:t>5</w:t>
      </w:r>
      <w:r w:rsidRPr="00D34FDB">
        <w:rPr>
          <w:b/>
          <w:bCs/>
          <w:sz w:val="24"/>
          <w:szCs w:val="24"/>
        </w:rPr>
        <w:t>%</w:t>
      </w:r>
      <w:r w:rsidR="007E5EBC">
        <w:rPr>
          <w:b/>
          <w:bCs/>
          <w:sz w:val="24"/>
          <w:szCs w:val="24"/>
        </w:rPr>
        <w:t xml:space="preserve"> or 4</w:t>
      </w:r>
      <w:r w:rsidR="0096775E" w:rsidRPr="00D34FDB">
        <w:rPr>
          <w:b/>
          <w:bCs/>
          <w:sz w:val="24"/>
          <w:szCs w:val="24"/>
        </w:rPr>
        <w:t>50 points</w:t>
      </w:r>
      <w:r w:rsidRPr="00D34FDB">
        <w:rPr>
          <w:b/>
          <w:bCs/>
          <w:sz w:val="24"/>
          <w:szCs w:val="24"/>
        </w:rPr>
        <w:t>)</w:t>
      </w:r>
    </w:p>
    <w:p w14:paraId="38BD9517" w14:textId="6A0723BD" w:rsidR="002A440C" w:rsidRPr="00C3179D" w:rsidRDefault="002A440C" w:rsidP="00914544">
      <w:pPr>
        <w:rPr>
          <w:sz w:val="23"/>
          <w:szCs w:val="23"/>
        </w:rPr>
      </w:pPr>
      <w:r w:rsidRPr="00C3179D">
        <w:rPr>
          <w:rFonts w:cs="Arial"/>
          <w:color w:val="222222"/>
          <w:sz w:val="23"/>
          <w:szCs w:val="23"/>
        </w:rPr>
        <w:t xml:space="preserve">The focus of this unit will take one of two forms: (a) an innovation-focused proposal (proposing to create a prototype and seeking funds for it) or (b) a more traditional engineering research proposal (proposing funds to do some kind of engineering research). Both of these approaches share </w:t>
      </w:r>
      <w:r w:rsidR="00C3179D">
        <w:rPr>
          <w:rFonts w:cs="Arial"/>
          <w:color w:val="222222"/>
          <w:sz w:val="23"/>
          <w:szCs w:val="23"/>
        </w:rPr>
        <w:t xml:space="preserve">a </w:t>
      </w:r>
      <w:r w:rsidR="00C3179D" w:rsidRPr="005F6FA2">
        <w:rPr>
          <w:rFonts w:cs="Arial"/>
          <w:i/>
          <w:color w:val="222222"/>
          <w:sz w:val="23"/>
          <w:szCs w:val="23"/>
        </w:rPr>
        <w:t>problem-solution orientation</w:t>
      </w:r>
      <w:r w:rsidR="00C3179D">
        <w:rPr>
          <w:rFonts w:cs="Arial"/>
          <w:color w:val="222222"/>
          <w:sz w:val="23"/>
          <w:szCs w:val="23"/>
        </w:rPr>
        <w:t xml:space="preserve">. In other words, </w:t>
      </w:r>
      <w:r w:rsidR="006A7B64">
        <w:rPr>
          <w:rFonts w:cs="Arial"/>
          <w:color w:val="222222"/>
          <w:sz w:val="23"/>
          <w:szCs w:val="23"/>
        </w:rPr>
        <w:t xml:space="preserve">both </w:t>
      </w:r>
      <w:r w:rsidR="00C3179D">
        <w:rPr>
          <w:rFonts w:cs="Arial"/>
          <w:color w:val="222222"/>
          <w:sz w:val="23"/>
          <w:szCs w:val="23"/>
        </w:rPr>
        <w:t>require you</w:t>
      </w:r>
      <w:r w:rsidR="006A7B64">
        <w:rPr>
          <w:rFonts w:cs="Arial"/>
          <w:color w:val="222222"/>
          <w:sz w:val="23"/>
          <w:szCs w:val="23"/>
        </w:rPr>
        <w:t>r team</w:t>
      </w:r>
      <w:r w:rsidR="00C3179D">
        <w:rPr>
          <w:rFonts w:cs="Arial"/>
          <w:color w:val="222222"/>
          <w:sz w:val="23"/>
          <w:szCs w:val="23"/>
        </w:rPr>
        <w:t xml:space="preserve"> to identify a problem, research engineering-based </w:t>
      </w:r>
      <w:r w:rsidR="006A7B64">
        <w:rPr>
          <w:rFonts w:cs="Arial"/>
          <w:color w:val="222222"/>
          <w:sz w:val="23"/>
          <w:szCs w:val="23"/>
        </w:rPr>
        <w:t>methods for</w:t>
      </w:r>
      <w:r w:rsidR="00C3179D">
        <w:rPr>
          <w:rFonts w:cs="Arial"/>
          <w:color w:val="222222"/>
          <w:sz w:val="23"/>
          <w:szCs w:val="23"/>
        </w:rPr>
        <w:t xml:space="preserve"> so</w:t>
      </w:r>
      <w:r w:rsidR="006A7B64">
        <w:rPr>
          <w:rFonts w:cs="Arial"/>
          <w:color w:val="222222"/>
          <w:sz w:val="23"/>
          <w:szCs w:val="23"/>
        </w:rPr>
        <w:t>lving that problem, and create</w:t>
      </w:r>
      <w:r w:rsidR="00C3179D">
        <w:rPr>
          <w:rFonts w:cs="Arial"/>
          <w:color w:val="222222"/>
          <w:sz w:val="23"/>
          <w:szCs w:val="23"/>
        </w:rPr>
        <w:t xml:space="preserve"> a proposal that seeks funds to </w:t>
      </w:r>
      <w:r w:rsidR="00C3179D" w:rsidRPr="00C3179D">
        <w:rPr>
          <w:rFonts w:cs="Arial"/>
          <w:i/>
          <w:color w:val="222222"/>
          <w:sz w:val="23"/>
          <w:szCs w:val="23"/>
        </w:rPr>
        <w:t>begin</w:t>
      </w:r>
      <w:r w:rsidR="00C3179D">
        <w:rPr>
          <w:rFonts w:cs="Arial"/>
          <w:color w:val="222222"/>
          <w:sz w:val="23"/>
          <w:szCs w:val="23"/>
        </w:rPr>
        <w:t xml:space="preserve"> to solve that problem.  </w:t>
      </w:r>
    </w:p>
    <w:p w14:paraId="5C0D621B" w14:textId="77777777" w:rsidR="002A440C" w:rsidRPr="00C3179D" w:rsidRDefault="002A440C" w:rsidP="00914544">
      <w:pPr>
        <w:rPr>
          <w:sz w:val="23"/>
          <w:szCs w:val="23"/>
        </w:rPr>
      </w:pPr>
    </w:p>
    <w:p w14:paraId="5F924196" w14:textId="3B77D62D" w:rsidR="0031054F" w:rsidRPr="00B84279" w:rsidRDefault="00422486" w:rsidP="00914544">
      <w:pPr>
        <w:rPr>
          <w:b/>
          <w:sz w:val="23"/>
          <w:szCs w:val="23"/>
        </w:rPr>
      </w:pPr>
      <w:r w:rsidRPr="00B84279">
        <w:rPr>
          <w:b/>
          <w:sz w:val="23"/>
          <w:szCs w:val="23"/>
        </w:rPr>
        <w:t xml:space="preserve">Option A: </w:t>
      </w:r>
      <w:r w:rsidR="0031054F" w:rsidRPr="00B84279">
        <w:rPr>
          <w:b/>
          <w:sz w:val="23"/>
          <w:szCs w:val="23"/>
        </w:rPr>
        <w:t>Design or Prototype Proposal</w:t>
      </w:r>
    </w:p>
    <w:p w14:paraId="61B87A3D" w14:textId="026B1E7C" w:rsidR="00914544" w:rsidRDefault="00914544" w:rsidP="00914544">
      <w:pPr>
        <w:rPr>
          <w:sz w:val="23"/>
          <w:szCs w:val="23"/>
        </w:rPr>
      </w:pPr>
      <w:r w:rsidRPr="00C3179D">
        <w:rPr>
          <w:sz w:val="23"/>
          <w:szCs w:val="23"/>
        </w:rPr>
        <w:t>Working in teams, you w</w:t>
      </w:r>
      <w:r w:rsidR="00422486">
        <w:rPr>
          <w:sz w:val="23"/>
          <w:szCs w:val="23"/>
        </w:rPr>
        <w:t xml:space="preserve">ill identify a consumer need </w:t>
      </w:r>
      <w:r w:rsidR="00A12C38">
        <w:rPr>
          <w:sz w:val="23"/>
          <w:szCs w:val="23"/>
        </w:rPr>
        <w:t xml:space="preserve">requiring an engineering-based solution </w:t>
      </w:r>
      <w:r w:rsidR="00422486">
        <w:rPr>
          <w:sz w:val="23"/>
          <w:szCs w:val="23"/>
        </w:rPr>
        <w:t xml:space="preserve">or </w:t>
      </w:r>
      <w:r w:rsidR="00A12C38">
        <w:rPr>
          <w:sz w:val="23"/>
          <w:szCs w:val="23"/>
        </w:rPr>
        <w:t xml:space="preserve">a design problem </w:t>
      </w:r>
      <w:r w:rsidR="00422486">
        <w:rPr>
          <w:sz w:val="23"/>
          <w:szCs w:val="23"/>
        </w:rPr>
        <w:t>in the field of engineering – a need or problem that can be solved</w:t>
      </w:r>
      <w:r w:rsidR="00701296" w:rsidRPr="00C3179D">
        <w:rPr>
          <w:sz w:val="23"/>
          <w:szCs w:val="23"/>
        </w:rPr>
        <w:t xml:space="preserve"> through the creation of a technological object </w:t>
      </w:r>
      <w:r w:rsidR="00422486">
        <w:rPr>
          <w:sz w:val="23"/>
          <w:szCs w:val="23"/>
        </w:rPr>
        <w:t>or service. Then using research,</w:t>
      </w:r>
      <w:r w:rsidR="00701296" w:rsidRPr="00C3179D">
        <w:rPr>
          <w:sz w:val="23"/>
          <w:szCs w:val="23"/>
        </w:rPr>
        <w:t xml:space="preserve"> </w:t>
      </w:r>
      <w:r w:rsidRPr="00C3179D">
        <w:rPr>
          <w:sz w:val="23"/>
          <w:szCs w:val="23"/>
        </w:rPr>
        <w:t>create a plan for addressing that need</w:t>
      </w:r>
      <w:r w:rsidR="00701296" w:rsidRPr="00C3179D">
        <w:rPr>
          <w:sz w:val="23"/>
          <w:szCs w:val="23"/>
        </w:rPr>
        <w:t xml:space="preserve"> or</w:t>
      </w:r>
      <w:r w:rsidR="00701296">
        <w:rPr>
          <w:sz w:val="23"/>
          <w:szCs w:val="23"/>
        </w:rPr>
        <w:t xml:space="preserve"> problem</w:t>
      </w:r>
      <w:r w:rsidRPr="009952DC">
        <w:rPr>
          <w:sz w:val="23"/>
          <w:szCs w:val="23"/>
        </w:rPr>
        <w:t xml:space="preserve"> with some product or service</w:t>
      </w:r>
      <w:r w:rsidR="00701296">
        <w:rPr>
          <w:sz w:val="23"/>
          <w:szCs w:val="23"/>
        </w:rPr>
        <w:t xml:space="preserve">. </w:t>
      </w:r>
      <w:r w:rsidRPr="009952DC">
        <w:rPr>
          <w:sz w:val="23"/>
          <w:szCs w:val="23"/>
        </w:rPr>
        <w:t xml:space="preserve">Building from what you learned in Unit One, your team will </w:t>
      </w:r>
      <w:r w:rsidR="005B07F3">
        <w:rPr>
          <w:sz w:val="23"/>
          <w:szCs w:val="23"/>
        </w:rPr>
        <w:t xml:space="preserve">do the following: </w:t>
      </w:r>
      <w:r w:rsidRPr="009952DC">
        <w:rPr>
          <w:sz w:val="23"/>
          <w:szCs w:val="23"/>
        </w:rPr>
        <w:t xml:space="preserve">research the problem/need, </w:t>
      </w:r>
      <w:r w:rsidR="00701296">
        <w:rPr>
          <w:sz w:val="23"/>
          <w:szCs w:val="23"/>
        </w:rPr>
        <w:t>research the science involved in solving the problem</w:t>
      </w:r>
      <w:r w:rsidR="00A12C38">
        <w:rPr>
          <w:sz w:val="23"/>
          <w:szCs w:val="23"/>
        </w:rPr>
        <w:t xml:space="preserve"> as well as the related</w:t>
      </w:r>
      <w:r w:rsidR="008744E4">
        <w:rPr>
          <w:sz w:val="23"/>
          <w:szCs w:val="23"/>
        </w:rPr>
        <w:t xml:space="preserve"> research</w:t>
      </w:r>
      <w:r w:rsidR="00A12C38">
        <w:rPr>
          <w:sz w:val="23"/>
          <w:szCs w:val="23"/>
        </w:rPr>
        <w:t xml:space="preserve"> on the problem</w:t>
      </w:r>
      <w:r w:rsidR="00701296">
        <w:rPr>
          <w:sz w:val="23"/>
          <w:szCs w:val="23"/>
        </w:rPr>
        <w:t xml:space="preserve">, </w:t>
      </w:r>
      <w:r w:rsidRPr="009952DC">
        <w:rPr>
          <w:sz w:val="23"/>
          <w:szCs w:val="23"/>
        </w:rPr>
        <w:t xml:space="preserve">create a </w:t>
      </w:r>
      <w:r w:rsidR="008744E4">
        <w:rPr>
          <w:sz w:val="23"/>
          <w:szCs w:val="23"/>
        </w:rPr>
        <w:t>development plan (and</w:t>
      </w:r>
      <w:r w:rsidR="00162B4D">
        <w:rPr>
          <w:sz w:val="23"/>
          <w:szCs w:val="23"/>
        </w:rPr>
        <w:t xml:space="preserve"> work plan) that describes your solution, your approach to the solution, as well as the</w:t>
      </w:r>
      <w:r w:rsidR="005B07F3">
        <w:rPr>
          <w:sz w:val="23"/>
          <w:szCs w:val="23"/>
        </w:rPr>
        <w:t xml:space="preserve"> value</w:t>
      </w:r>
      <w:r w:rsidR="008744E4">
        <w:rPr>
          <w:sz w:val="23"/>
          <w:szCs w:val="23"/>
        </w:rPr>
        <w:t xml:space="preserve"> of your approach</w:t>
      </w:r>
      <w:r w:rsidRPr="009952DC">
        <w:rPr>
          <w:sz w:val="23"/>
          <w:szCs w:val="23"/>
        </w:rPr>
        <w:t xml:space="preserve">, and write a proposal requesting the </w:t>
      </w:r>
      <w:r w:rsidR="005B07F3">
        <w:rPr>
          <w:sz w:val="23"/>
          <w:szCs w:val="23"/>
        </w:rPr>
        <w:t>funds</w:t>
      </w:r>
      <w:r w:rsidRPr="009952DC">
        <w:rPr>
          <w:sz w:val="23"/>
          <w:szCs w:val="23"/>
        </w:rPr>
        <w:t xml:space="preserve"> and resources necessary to </w:t>
      </w:r>
      <w:r w:rsidR="005B07F3">
        <w:rPr>
          <w:sz w:val="23"/>
          <w:szCs w:val="23"/>
        </w:rPr>
        <w:t xml:space="preserve">further </w:t>
      </w:r>
      <w:r w:rsidRPr="009952DC">
        <w:rPr>
          <w:sz w:val="23"/>
          <w:szCs w:val="23"/>
        </w:rPr>
        <w:t>research, desig</w:t>
      </w:r>
      <w:r w:rsidR="00701296">
        <w:rPr>
          <w:sz w:val="23"/>
          <w:szCs w:val="23"/>
        </w:rPr>
        <w:t xml:space="preserve">n, and development a </w:t>
      </w:r>
      <w:r w:rsidR="005B07F3">
        <w:rPr>
          <w:sz w:val="23"/>
          <w:szCs w:val="23"/>
        </w:rPr>
        <w:t>prototype related to your product or service.</w:t>
      </w:r>
      <w:r w:rsidRPr="009952DC">
        <w:rPr>
          <w:sz w:val="23"/>
          <w:szCs w:val="23"/>
        </w:rPr>
        <w:t xml:space="preserve"> </w:t>
      </w:r>
      <w:r w:rsidR="00162B4D">
        <w:rPr>
          <w:sz w:val="23"/>
          <w:szCs w:val="23"/>
        </w:rPr>
        <w:t xml:space="preserve">Obviously, this assignment </w:t>
      </w:r>
      <w:r w:rsidR="008744E4">
        <w:rPr>
          <w:sz w:val="23"/>
          <w:szCs w:val="23"/>
        </w:rPr>
        <w:t>is not ask</w:t>
      </w:r>
      <w:r w:rsidR="00162B4D">
        <w:rPr>
          <w:sz w:val="23"/>
          <w:szCs w:val="23"/>
        </w:rPr>
        <w:t xml:space="preserve">ing you to create the actual product; however, </w:t>
      </w:r>
      <w:r w:rsidR="008744E4">
        <w:rPr>
          <w:sz w:val="23"/>
          <w:szCs w:val="23"/>
        </w:rPr>
        <w:t>the</w:t>
      </w:r>
      <w:r w:rsidRPr="009952DC">
        <w:rPr>
          <w:sz w:val="23"/>
          <w:szCs w:val="23"/>
        </w:rPr>
        <w:t xml:space="preserve"> proposal </w:t>
      </w:r>
      <w:r w:rsidR="008744E4">
        <w:rPr>
          <w:sz w:val="23"/>
          <w:szCs w:val="23"/>
        </w:rPr>
        <w:t>your team</w:t>
      </w:r>
      <w:r w:rsidR="00162B4D">
        <w:rPr>
          <w:sz w:val="23"/>
          <w:szCs w:val="23"/>
        </w:rPr>
        <w:t xml:space="preserve"> create</w:t>
      </w:r>
      <w:r w:rsidR="008744E4">
        <w:rPr>
          <w:sz w:val="23"/>
          <w:szCs w:val="23"/>
        </w:rPr>
        <w:t>s</w:t>
      </w:r>
      <w:r w:rsidR="00162B4D">
        <w:rPr>
          <w:sz w:val="23"/>
          <w:szCs w:val="23"/>
        </w:rPr>
        <w:t xml:space="preserve"> </w:t>
      </w:r>
      <w:r w:rsidRPr="009952DC">
        <w:rPr>
          <w:sz w:val="23"/>
          <w:szCs w:val="23"/>
        </w:rPr>
        <w:t xml:space="preserve">does require </w:t>
      </w:r>
      <w:r w:rsidR="008744E4">
        <w:rPr>
          <w:sz w:val="23"/>
          <w:szCs w:val="23"/>
        </w:rPr>
        <w:t>you all</w:t>
      </w:r>
      <w:r w:rsidRPr="009952DC">
        <w:rPr>
          <w:sz w:val="23"/>
          <w:szCs w:val="23"/>
        </w:rPr>
        <w:t xml:space="preserve"> to research, devise, an</w:t>
      </w:r>
      <w:r w:rsidR="00701296">
        <w:rPr>
          <w:sz w:val="23"/>
          <w:szCs w:val="23"/>
        </w:rPr>
        <w:t>d communicate your design and development plan</w:t>
      </w:r>
      <w:r w:rsidR="005B07F3">
        <w:rPr>
          <w:sz w:val="23"/>
          <w:szCs w:val="23"/>
        </w:rPr>
        <w:t xml:space="preserve"> (including a reasonable budget)</w:t>
      </w:r>
      <w:r w:rsidR="00162B4D">
        <w:rPr>
          <w:sz w:val="23"/>
          <w:szCs w:val="23"/>
        </w:rPr>
        <w:t xml:space="preserve"> for</w:t>
      </w:r>
      <w:r w:rsidR="005B07F3">
        <w:rPr>
          <w:sz w:val="23"/>
          <w:szCs w:val="23"/>
        </w:rPr>
        <w:t xml:space="preserve"> an external, non-technical</w:t>
      </w:r>
      <w:r w:rsidRPr="009952DC">
        <w:rPr>
          <w:sz w:val="23"/>
          <w:szCs w:val="23"/>
        </w:rPr>
        <w:t xml:space="preserve"> </w:t>
      </w:r>
      <w:r w:rsidR="00F46EA0">
        <w:rPr>
          <w:sz w:val="23"/>
          <w:szCs w:val="23"/>
        </w:rPr>
        <w:t>audience.</w:t>
      </w:r>
      <w:r w:rsidR="00F46EA0" w:rsidRPr="00F46EA0">
        <w:rPr>
          <w:sz w:val="23"/>
          <w:szCs w:val="23"/>
        </w:rPr>
        <w:t xml:space="preserve"> </w:t>
      </w:r>
    </w:p>
    <w:p w14:paraId="6E6D477A" w14:textId="77777777" w:rsidR="00422486" w:rsidRDefault="00422486" w:rsidP="00914544">
      <w:pPr>
        <w:rPr>
          <w:sz w:val="23"/>
          <w:szCs w:val="23"/>
        </w:rPr>
      </w:pPr>
    </w:p>
    <w:p w14:paraId="5AE02789" w14:textId="77777777" w:rsidR="000E125B" w:rsidRDefault="000E125B" w:rsidP="00914544">
      <w:pPr>
        <w:rPr>
          <w:b/>
          <w:sz w:val="23"/>
          <w:szCs w:val="23"/>
        </w:rPr>
      </w:pPr>
    </w:p>
    <w:p w14:paraId="26B7179D" w14:textId="1384AA0C" w:rsidR="00422486" w:rsidRPr="00B84279" w:rsidRDefault="00422486" w:rsidP="00914544">
      <w:pPr>
        <w:rPr>
          <w:b/>
          <w:sz w:val="23"/>
          <w:szCs w:val="23"/>
        </w:rPr>
      </w:pPr>
      <w:r w:rsidRPr="00B84279">
        <w:rPr>
          <w:b/>
          <w:sz w:val="23"/>
          <w:szCs w:val="23"/>
        </w:rPr>
        <w:t>Option B: Research Proposal</w:t>
      </w:r>
    </w:p>
    <w:p w14:paraId="4D8C8676" w14:textId="2CB718C9" w:rsidR="00422486" w:rsidRDefault="00422486" w:rsidP="00422486">
      <w:pPr>
        <w:rPr>
          <w:sz w:val="23"/>
          <w:szCs w:val="23"/>
        </w:rPr>
      </w:pPr>
      <w:r w:rsidRPr="00C3179D">
        <w:rPr>
          <w:sz w:val="23"/>
          <w:szCs w:val="23"/>
        </w:rPr>
        <w:t>Working in teams, you w</w:t>
      </w:r>
      <w:r>
        <w:rPr>
          <w:sz w:val="23"/>
          <w:szCs w:val="23"/>
        </w:rPr>
        <w:t xml:space="preserve">ill identify </w:t>
      </w:r>
      <w:r w:rsidRPr="00C3179D">
        <w:rPr>
          <w:sz w:val="23"/>
          <w:szCs w:val="23"/>
        </w:rPr>
        <w:t xml:space="preserve">a research problem </w:t>
      </w:r>
      <w:r>
        <w:rPr>
          <w:sz w:val="23"/>
          <w:szCs w:val="23"/>
        </w:rPr>
        <w:t xml:space="preserve">in the field of engineering – a problem that can be solved by conducting engineering research. Then using published research, </w:t>
      </w:r>
      <w:r w:rsidRPr="00C3179D">
        <w:rPr>
          <w:sz w:val="23"/>
          <w:szCs w:val="23"/>
        </w:rPr>
        <w:t xml:space="preserve">create a plan for addressing that </w:t>
      </w:r>
      <w:r>
        <w:rPr>
          <w:sz w:val="23"/>
          <w:szCs w:val="23"/>
        </w:rPr>
        <w:t>problem</w:t>
      </w:r>
      <w:r w:rsidRPr="009952DC">
        <w:rPr>
          <w:sz w:val="23"/>
          <w:szCs w:val="23"/>
        </w:rPr>
        <w:t xml:space="preserve"> </w:t>
      </w:r>
      <w:r>
        <w:rPr>
          <w:sz w:val="23"/>
          <w:szCs w:val="23"/>
        </w:rPr>
        <w:t xml:space="preserve">by proposing some experiment or specific research project. </w:t>
      </w:r>
      <w:r w:rsidRPr="009952DC">
        <w:rPr>
          <w:sz w:val="23"/>
          <w:szCs w:val="23"/>
        </w:rPr>
        <w:t xml:space="preserve">Building from what you learned in Unit One, your team will </w:t>
      </w:r>
      <w:r>
        <w:rPr>
          <w:sz w:val="23"/>
          <w:szCs w:val="23"/>
        </w:rPr>
        <w:t xml:space="preserve">do the following: </w:t>
      </w:r>
      <w:r w:rsidRPr="009952DC">
        <w:rPr>
          <w:sz w:val="23"/>
          <w:szCs w:val="23"/>
        </w:rPr>
        <w:t xml:space="preserve">research the problem, </w:t>
      </w:r>
      <w:r>
        <w:rPr>
          <w:sz w:val="23"/>
          <w:szCs w:val="23"/>
        </w:rPr>
        <w:t xml:space="preserve">research the science involved in solving the problem as well as the existing research on the problem, devise </w:t>
      </w:r>
      <w:r w:rsidR="00A12C38">
        <w:rPr>
          <w:sz w:val="23"/>
          <w:szCs w:val="23"/>
        </w:rPr>
        <w:t>a research project or experiment</w:t>
      </w:r>
      <w:r>
        <w:rPr>
          <w:sz w:val="23"/>
          <w:szCs w:val="23"/>
        </w:rPr>
        <w:t xml:space="preserve"> that would solve the specific research problem, </w:t>
      </w:r>
      <w:r w:rsidRPr="009952DC">
        <w:rPr>
          <w:sz w:val="23"/>
          <w:szCs w:val="23"/>
        </w:rPr>
        <w:t xml:space="preserve">create a </w:t>
      </w:r>
      <w:r>
        <w:rPr>
          <w:sz w:val="23"/>
          <w:szCs w:val="23"/>
        </w:rPr>
        <w:t>research proposal that describes your proposed project and its value</w:t>
      </w:r>
      <w:r w:rsidRPr="009952DC">
        <w:rPr>
          <w:sz w:val="23"/>
          <w:szCs w:val="23"/>
        </w:rPr>
        <w:t xml:space="preserve">, and write a proposal requesting the </w:t>
      </w:r>
      <w:r>
        <w:rPr>
          <w:sz w:val="23"/>
          <w:szCs w:val="23"/>
        </w:rPr>
        <w:t>funds</w:t>
      </w:r>
      <w:r w:rsidRPr="009952DC">
        <w:rPr>
          <w:sz w:val="23"/>
          <w:szCs w:val="23"/>
        </w:rPr>
        <w:t xml:space="preserve"> and resources necessary to </w:t>
      </w:r>
      <w:r>
        <w:rPr>
          <w:sz w:val="23"/>
          <w:szCs w:val="23"/>
        </w:rPr>
        <w:t>conduct this research study.</w:t>
      </w:r>
      <w:r w:rsidRPr="009952DC">
        <w:rPr>
          <w:sz w:val="23"/>
          <w:szCs w:val="23"/>
        </w:rPr>
        <w:t xml:space="preserve"> </w:t>
      </w:r>
      <w:r>
        <w:rPr>
          <w:sz w:val="23"/>
          <w:szCs w:val="23"/>
        </w:rPr>
        <w:t xml:space="preserve">Obviously, this assignment does not </w:t>
      </w:r>
      <w:r w:rsidR="006C77BC">
        <w:rPr>
          <w:sz w:val="23"/>
          <w:szCs w:val="23"/>
        </w:rPr>
        <w:t>ask</w:t>
      </w:r>
      <w:r>
        <w:rPr>
          <w:sz w:val="23"/>
          <w:szCs w:val="23"/>
        </w:rPr>
        <w:t xml:space="preserve"> you to conduct the actual research; however, the</w:t>
      </w:r>
      <w:r w:rsidRPr="009952DC">
        <w:rPr>
          <w:sz w:val="23"/>
          <w:szCs w:val="23"/>
        </w:rPr>
        <w:t xml:space="preserve"> </w:t>
      </w:r>
      <w:r>
        <w:rPr>
          <w:sz w:val="23"/>
          <w:szCs w:val="23"/>
        </w:rPr>
        <w:t xml:space="preserve">research </w:t>
      </w:r>
      <w:r w:rsidRPr="009952DC">
        <w:rPr>
          <w:sz w:val="23"/>
          <w:szCs w:val="23"/>
        </w:rPr>
        <w:t xml:space="preserve">proposal </w:t>
      </w:r>
      <w:r>
        <w:rPr>
          <w:sz w:val="23"/>
          <w:szCs w:val="23"/>
        </w:rPr>
        <w:t>you</w:t>
      </w:r>
      <w:r w:rsidR="006C77BC">
        <w:rPr>
          <w:sz w:val="23"/>
          <w:szCs w:val="23"/>
        </w:rPr>
        <w:t>r</w:t>
      </w:r>
      <w:r>
        <w:rPr>
          <w:sz w:val="23"/>
          <w:szCs w:val="23"/>
        </w:rPr>
        <w:t xml:space="preserve"> </w:t>
      </w:r>
      <w:r w:rsidR="006C77BC">
        <w:rPr>
          <w:sz w:val="23"/>
          <w:szCs w:val="23"/>
        </w:rPr>
        <w:t xml:space="preserve">team </w:t>
      </w:r>
      <w:r>
        <w:rPr>
          <w:sz w:val="23"/>
          <w:szCs w:val="23"/>
        </w:rPr>
        <w:t>create</w:t>
      </w:r>
      <w:r w:rsidR="006C77BC">
        <w:rPr>
          <w:sz w:val="23"/>
          <w:szCs w:val="23"/>
        </w:rPr>
        <w:t>s</w:t>
      </w:r>
      <w:r>
        <w:rPr>
          <w:sz w:val="23"/>
          <w:szCs w:val="23"/>
        </w:rPr>
        <w:t xml:space="preserve"> </w:t>
      </w:r>
      <w:r w:rsidR="006C77BC">
        <w:rPr>
          <w:sz w:val="23"/>
          <w:szCs w:val="23"/>
        </w:rPr>
        <w:t>does require you all</w:t>
      </w:r>
      <w:r w:rsidRPr="009952DC">
        <w:rPr>
          <w:sz w:val="23"/>
          <w:szCs w:val="23"/>
        </w:rPr>
        <w:t xml:space="preserve"> to research, devise, an</w:t>
      </w:r>
      <w:r>
        <w:rPr>
          <w:sz w:val="23"/>
          <w:szCs w:val="23"/>
        </w:rPr>
        <w:t>d communicate your proposed study and research timeline (including a reasonable budget) for an external, non-technical</w:t>
      </w:r>
      <w:r w:rsidRPr="009952DC">
        <w:rPr>
          <w:sz w:val="23"/>
          <w:szCs w:val="23"/>
        </w:rPr>
        <w:t xml:space="preserve"> </w:t>
      </w:r>
      <w:r>
        <w:rPr>
          <w:sz w:val="23"/>
          <w:szCs w:val="23"/>
        </w:rPr>
        <w:t>audience.</w:t>
      </w:r>
      <w:r w:rsidRPr="00F46EA0">
        <w:rPr>
          <w:sz w:val="23"/>
          <w:szCs w:val="23"/>
        </w:rPr>
        <w:t xml:space="preserve"> </w:t>
      </w:r>
    </w:p>
    <w:p w14:paraId="2D50AFD3" w14:textId="77777777" w:rsidR="00B84279" w:rsidRDefault="00B84279" w:rsidP="00914544">
      <w:pPr>
        <w:pStyle w:val="BodyText"/>
        <w:spacing w:after="0"/>
        <w:rPr>
          <w:i/>
          <w:iCs/>
          <w:sz w:val="23"/>
          <w:szCs w:val="23"/>
        </w:rPr>
      </w:pPr>
    </w:p>
    <w:p w14:paraId="1B2BA447" w14:textId="539F9E8E" w:rsidR="00914544" w:rsidRPr="00C3179D" w:rsidRDefault="00914544" w:rsidP="00914544">
      <w:pPr>
        <w:pStyle w:val="BodyText"/>
        <w:spacing w:after="0"/>
        <w:rPr>
          <w:i/>
          <w:iCs/>
          <w:sz w:val="23"/>
          <w:szCs w:val="23"/>
        </w:rPr>
      </w:pPr>
      <w:r w:rsidRPr="00C3179D">
        <w:rPr>
          <w:i/>
          <w:iCs/>
          <w:sz w:val="23"/>
          <w:szCs w:val="23"/>
        </w:rPr>
        <w:t>Unit Two Assignments:</w:t>
      </w:r>
    </w:p>
    <w:p w14:paraId="2ADF853A" w14:textId="7DF11CE6" w:rsidR="00385B52" w:rsidRPr="00385B52" w:rsidRDefault="00385B52" w:rsidP="0058541F">
      <w:pPr>
        <w:pStyle w:val="ListParagraph"/>
        <w:numPr>
          <w:ilvl w:val="0"/>
          <w:numId w:val="28"/>
        </w:numPr>
        <w:rPr>
          <w:sz w:val="23"/>
          <w:szCs w:val="23"/>
        </w:rPr>
      </w:pPr>
      <w:r>
        <w:rPr>
          <w:sz w:val="23"/>
          <w:szCs w:val="23"/>
        </w:rPr>
        <w:t>Team Charter (1-2</w:t>
      </w:r>
      <w:r w:rsidRPr="00385B52">
        <w:rPr>
          <w:color w:val="222222"/>
          <w:sz w:val="23"/>
          <w:szCs w:val="23"/>
        </w:rPr>
        <w:t xml:space="preserve"> </w:t>
      </w:r>
      <w:r w:rsidRPr="00C3179D">
        <w:rPr>
          <w:color w:val="222222"/>
          <w:sz w:val="23"/>
          <w:szCs w:val="23"/>
        </w:rPr>
        <w:t>single-spaced pages</w:t>
      </w:r>
      <w:r>
        <w:rPr>
          <w:color w:val="222222"/>
          <w:sz w:val="23"/>
          <w:szCs w:val="23"/>
        </w:rPr>
        <w:t>)</w:t>
      </w:r>
    </w:p>
    <w:p w14:paraId="4E7AAD43" w14:textId="0CB7854C" w:rsidR="00C3179D" w:rsidRPr="00C3179D" w:rsidRDefault="00C3179D" w:rsidP="0058541F">
      <w:pPr>
        <w:pStyle w:val="ListParagraph"/>
        <w:numPr>
          <w:ilvl w:val="0"/>
          <w:numId w:val="28"/>
        </w:numPr>
        <w:rPr>
          <w:sz w:val="23"/>
          <w:szCs w:val="23"/>
        </w:rPr>
      </w:pPr>
      <w:r w:rsidRPr="00C3179D">
        <w:rPr>
          <w:color w:val="222222"/>
          <w:sz w:val="23"/>
          <w:szCs w:val="23"/>
        </w:rPr>
        <w:t>Problem State</w:t>
      </w:r>
      <w:r w:rsidR="00385B52">
        <w:rPr>
          <w:color w:val="222222"/>
          <w:sz w:val="23"/>
          <w:szCs w:val="23"/>
        </w:rPr>
        <w:t xml:space="preserve">ment/Project Idea Description + Team’s </w:t>
      </w:r>
      <w:proofErr w:type="spellStart"/>
      <w:r w:rsidR="00385B52">
        <w:rPr>
          <w:color w:val="222222"/>
          <w:sz w:val="23"/>
          <w:szCs w:val="23"/>
        </w:rPr>
        <w:t>Workplan</w:t>
      </w:r>
      <w:proofErr w:type="spellEnd"/>
      <w:r w:rsidR="00385B52">
        <w:rPr>
          <w:color w:val="222222"/>
          <w:sz w:val="23"/>
          <w:szCs w:val="23"/>
        </w:rPr>
        <w:t xml:space="preserve"> (1-2</w:t>
      </w:r>
      <w:r w:rsidRPr="00C3179D">
        <w:rPr>
          <w:color w:val="222222"/>
          <w:sz w:val="23"/>
          <w:szCs w:val="23"/>
        </w:rPr>
        <w:t xml:space="preserve"> single-spaced pages) </w:t>
      </w:r>
    </w:p>
    <w:p w14:paraId="3A06856C" w14:textId="087081D2" w:rsidR="0058541F" w:rsidRPr="00C3179D" w:rsidRDefault="00C3179D" w:rsidP="0058541F">
      <w:pPr>
        <w:pStyle w:val="ListParagraph"/>
        <w:numPr>
          <w:ilvl w:val="0"/>
          <w:numId w:val="28"/>
        </w:numPr>
        <w:rPr>
          <w:sz w:val="23"/>
          <w:szCs w:val="23"/>
        </w:rPr>
      </w:pPr>
      <w:r w:rsidRPr="00C3179D">
        <w:rPr>
          <w:color w:val="222222"/>
          <w:sz w:val="23"/>
          <w:szCs w:val="23"/>
        </w:rPr>
        <w:t xml:space="preserve">Detailed </w:t>
      </w:r>
      <w:r w:rsidR="0058541F" w:rsidRPr="00C3179D">
        <w:rPr>
          <w:sz w:val="23"/>
          <w:szCs w:val="23"/>
        </w:rPr>
        <w:t xml:space="preserve">Project Memo </w:t>
      </w:r>
      <w:r w:rsidR="00385B52">
        <w:rPr>
          <w:sz w:val="23"/>
          <w:szCs w:val="23"/>
        </w:rPr>
        <w:t>+ Literature Review</w:t>
      </w:r>
      <w:r w:rsidR="0058541F" w:rsidRPr="00C3179D">
        <w:rPr>
          <w:sz w:val="23"/>
          <w:szCs w:val="23"/>
        </w:rPr>
        <w:t xml:space="preserve"> (</w:t>
      </w:r>
      <w:r w:rsidR="00385B52">
        <w:rPr>
          <w:sz w:val="23"/>
          <w:szCs w:val="23"/>
        </w:rPr>
        <w:t>3-4</w:t>
      </w:r>
      <w:r w:rsidR="0058541F" w:rsidRPr="00C3179D">
        <w:rPr>
          <w:sz w:val="23"/>
          <w:szCs w:val="23"/>
        </w:rPr>
        <w:t xml:space="preserve"> single-spaced pages)</w:t>
      </w:r>
    </w:p>
    <w:p w14:paraId="1E811D1E" w14:textId="02B2F001" w:rsidR="0058541F" w:rsidRPr="00C3179D" w:rsidRDefault="00C3179D" w:rsidP="0058541F">
      <w:pPr>
        <w:pStyle w:val="ListParagraph"/>
        <w:numPr>
          <w:ilvl w:val="0"/>
          <w:numId w:val="28"/>
        </w:numPr>
        <w:rPr>
          <w:sz w:val="23"/>
          <w:szCs w:val="23"/>
        </w:rPr>
      </w:pPr>
      <w:r>
        <w:rPr>
          <w:sz w:val="23"/>
          <w:szCs w:val="23"/>
        </w:rPr>
        <w:t>Pitch-like</w:t>
      </w:r>
      <w:r w:rsidR="001D18F5" w:rsidRPr="00C3179D">
        <w:rPr>
          <w:sz w:val="23"/>
          <w:szCs w:val="23"/>
        </w:rPr>
        <w:t xml:space="preserve"> P</w:t>
      </w:r>
      <w:r>
        <w:rPr>
          <w:sz w:val="23"/>
          <w:szCs w:val="23"/>
        </w:rPr>
        <w:t>resentation (a team delivered 5-minute overview of your proposal</w:t>
      </w:r>
      <w:r w:rsidR="0058541F" w:rsidRPr="00C3179D">
        <w:rPr>
          <w:sz w:val="23"/>
          <w:szCs w:val="23"/>
        </w:rPr>
        <w:t xml:space="preserve">) </w:t>
      </w:r>
      <w:r w:rsidR="00385B52">
        <w:rPr>
          <w:sz w:val="23"/>
          <w:szCs w:val="23"/>
        </w:rPr>
        <w:t>+</w:t>
      </w:r>
      <w:r w:rsidR="0058541F" w:rsidRPr="00C3179D">
        <w:rPr>
          <w:sz w:val="23"/>
          <w:szCs w:val="23"/>
        </w:rPr>
        <w:t xml:space="preserve"> Visual Displays </w:t>
      </w:r>
    </w:p>
    <w:p w14:paraId="5A46CB68" w14:textId="20DBED5C" w:rsidR="0058541F" w:rsidRPr="009952DC" w:rsidRDefault="0058541F" w:rsidP="0058541F">
      <w:pPr>
        <w:pStyle w:val="ListParagraph"/>
        <w:numPr>
          <w:ilvl w:val="0"/>
          <w:numId w:val="28"/>
        </w:numPr>
        <w:rPr>
          <w:sz w:val="23"/>
          <w:szCs w:val="23"/>
        </w:rPr>
      </w:pPr>
      <w:r w:rsidRPr="009952DC">
        <w:rPr>
          <w:sz w:val="23"/>
          <w:szCs w:val="23"/>
        </w:rPr>
        <w:t>Proposal</w:t>
      </w:r>
      <w:r w:rsidR="001D18F5">
        <w:rPr>
          <w:sz w:val="23"/>
          <w:szCs w:val="23"/>
        </w:rPr>
        <w:t xml:space="preserve"> Report </w:t>
      </w:r>
      <w:r w:rsidR="00385B52">
        <w:rPr>
          <w:sz w:val="23"/>
          <w:szCs w:val="23"/>
        </w:rPr>
        <w:t>+</w:t>
      </w:r>
      <w:r w:rsidR="004A78AF">
        <w:rPr>
          <w:sz w:val="23"/>
          <w:szCs w:val="23"/>
        </w:rPr>
        <w:t xml:space="preserve"> Executive Summary</w:t>
      </w:r>
      <w:r w:rsidR="00763FE6">
        <w:rPr>
          <w:sz w:val="23"/>
          <w:szCs w:val="23"/>
        </w:rPr>
        <w:t xml:space="preserve"> (&amp; Email/Letter of Transmittal)</w:t>
      </w:r>
      <w:r w:rsidR="004A78AF" w:rsidRPr="009952DC">
        <w:rPr>
          <w:sz w:val="23"/>
          <w:szCs w:val="23"/>
        </w:rPr>
        <w:t xml:space="preserve"> </w:t>
      </w:r>
      <w:r w:rsidR="00763FE6">
        <w:rPr>
          <w:sz w:val="23"/>
          <w:szCs w:val="23"/>
        </w:rPr>
        <w:t>(8-10</w:t>
      </w:r>
      <w:r w:rsidRPr="009952DC">
        <w:rPr>
          <w:sz w:val="23"/>
          <w:szCs w:val="23"/>
        </w:rPr>
        <w:t xml:space="preserve"> pages) </w:t>
      </w:r>
    </w:p>
    <w:p w14:paraId="4B300FDA" w14:textId="5C16F47F" w:rsidR="0058541F" w:rsidRPr="009952DC" w:rsidRDefault="0058541F" w:rsidP="0058541F">
      <w:pPr>
        <w:pStyle w:val="ListParagraph"/>
        <w:numPr>
          <w:ilvl w:val="0"/>
          <w:numId w:val="28"/>
        </w:numPr>
        <w:rPr>
          <w:sz w:val="23"/>
          <w:szCs w:val="23"/>
        </w:rPr>
      </w:pPr>
      <w:r w:rsidRPr="009952DC">
        <w:rPr>
          <w:sz w:val="23"/>
          <w:szCs w:val="23"/>
        </w:rPr>
        <w:t xml:space="preserve">Self/Team Evaluations (1 single-spaced page) </w:t>
      </w:r>
    </w:p>
    <w:p w14:paraId="456B220F" w14:textId="77777777" w:rsidR="0058541F" w:rsidRPr="009952DC" w:rsidRDefault="0058541F" w:rsidP="00914544">
      <w:pPr>
        <w:pStyle w:val="BodyText"/>
        <w:spacing w:after="0"/>
        <w:rPr>
          <w:i/>
          <w:iCs/>
          <w:sz w:val="23"/>
          <w:szCs w:val="23"/>
        </w:rPr>
      </w:pPr>
    </w:p>
    <w:p w14:paraId="64AAB9D3" w14:textId="2D6EAC87" w:rsidR="0058541F" w:rsidRPr="009952DC" w:rsidRDefault="0058541F" w:rsidP="0058541F">
      <w:pPr>
        <w:pStyle w:val="BodyText"/>
        <w:spacing w:after="0"/>
        <w:rPr>
          <w:i/>
          <w:iCs/>
          <w:sz w:val="23"/>
          <w:szCs w:val="23"/>
        </w:rPr>
      </w:pPr>
      <w:r w:rsidRPr="009952DC">
        <w:rPr>
          <w:i/>
          <w:iCs/>
          <w:sz w:val="23"/>
          <w:szCs w:val="23"/>
        </w:rPr>
        <w:t>Unit Two: Communication Skills:</w:t>
      </w:r>
    </w:p>
    <w:p w14:paraId="2042992A" w14:textId="5559BFCC" w:rsidR="0030193D" w:rsidRPr="009952DC" w:rsidRDefault="0030193D" w:rsidP="0030193D">
      <w:pPr>
        <w:pStyle w:val="ListParagraph"/>
        <w:numPr>
          <w:ilvl w:val="0"/>
          <w:numId w:val="29"/>
        </w:numPr>
        <w:rPr>
          <w:sz w:val="23"/>
          <w:szCs w:val="23"/>
        </w:rPr>
      </w:pPr>
      <w:r w:rsidRPr="009952DC">
        <w:rPr>
          <w:sz w:val="23"/>
          <w:szCs w:val="23"/>
        </w:rPr>
        <w:t>Writing technical descriptions and statements of method and procedure</w:t>
      </w:r>
    </w:p>
    <w:p w14:paraId="35FA98AE" w14:textId="77777777" w:rsidR="0030193D" w:rsidRPr="009952DC" w:rsidRDefault="0030193D" w:rsidP="0030193D">
      <w:pPr>
        <w:pStyle w:val="ListParagraph"/>
        <w:numPr>
          <w:ilvl w:val="0"/>
          <w:numId w:val="29"/>
        </w:numPr>
        <w:rPr>
          <w:sz w:val="23"/>
          <w:szCs w:val="23"/>
        </w:rPr>
      </w:pPr>
      <w:r w:rsidRPr="009952DC">
        <w:rPr>
          <w:sz w:val="23"/>
          <w:szCs w:val="23"/>
        </w:rPr>
        <w:t>Summarizing scientific and other forms of research</w:t>
      </w:r>
    </w:p>
    <w:p w14:paraId="69C01C6E" w14:textId="09081C17" w:rsidR="0030193D" w:rsidRPr="009952DC" w:rsidRDefault="008A457C" w:rsidP="0030193D">
      <w:pPr>
        <w:pStyle w:val="ListParagraph"/>
        <w:numPr>
          <w:ilvl w:val="0"/>
          <w:numId w:val="29"/>
        </w:numPr>
        <w:rPr>
          <w:sz w:val="23"/>
          <w:szCs w:val="23"/>
        </w:rPr>
      </w:pPr>
      <w:r w:rsidRPr="009952DC">
        <w:rPr>
          <w:sz w:val="23"/>
          <w:szCs w:val="23"/>
        </w:rPr>
        <w:t xml:space="preserve">Writing </w:t>
      </w:r>
      <w:r w:rsidR="0030193D" w:rsidRPr="009952DC">
        <w:rPr>
          <w:sz w:val="23"/>
          <w:szCs w:val="23"/>
        </w:rPr>
        <w:t>brief literature review</w:t>
      </w:r>
      <w:r w:rsidRPr="009952DC">
        <w:rPr>
          <w:sz w:val="23"/>
          <w:szCs w:val="23"/>
        </w:rPr>
        <w:t>s</w:t>
      </w:r>
    </w:p>
    <w:p w14:paraId="6F1FE4C0" w14:textId="6C7CDEA4" w:rsidR="0030193D" w:rsidRPr="009952DC" w:rsidRDefault="0030193D" w:rsidP="0030193D">
      <w:pPr>
        <w:pStyle w:val="ListParagraph"/>
        <w:numPr>
          <w:ilvl w:val="0"/>
          <w:numId w:val="29"/>
        </w:numPr>
        <w:rPr>
          <w:sz w:val="23"/>
          <w:szCs w:val="23"/>
        </w:rPr>
      </w:pPr>
      <w:r w:rsidRPr="009952DC">
        <w:rPr>
          <w:sz w:val="23"/>
          <w:szCs w:val="23"/>
        </w:rPr>
        <w:t xml:space="preserve">Designing and writing </w:t>
      </w:r>
      <w:r w:rsidR="00635E8D">
        <w:rPr>
          <w:sz w:val="23"/>
          <w:szCs w:val="23"/>
        </w:rPr>
        <w:t xml:space="preserve">value propositions, </w:t>
      </w:r>
      <w:r w:rsidRPr="009952DC">
        <w:rPr>
          <w:sz w:val="23"/>
          <w:szCs w:val="23"/>
        </w:rPr>
        <w:t>innovation plans</w:t>
      </w:r>
      <w:r w:rsidR="00635E8D">
        <w:rPr>
          <w:sz w:val="23"/>
          <w:szCs w:val="23"/>
        </w:rPr>
        <w:t>,</w:t>
      </w:r>
      <w:r w:rsidRPr="009952DC">
        <w:rPr>
          <w:sz w:val="23"/>
          <w:szCs w:val="23"/>
        </w:rPr>
        <w:t xml:space="preserve"> and </w:t>
      </w:r>
      <w:r w:rsidR="008A457C" w:rsidRPr="009952DC">
        <w:rPr>
          <w:sz w:val="23"/>
          <w:szCs w:val="23"/>
        </w:rPr>
        <w:t>budgets</w:t>
      </w:r>
    </w:p>
    <w:p w14:paraId="0A0FA445" w14:textId="2DD2B11F" w:rsidR="0030193D" w:rsidRPr="009952DC" w:rsidRDefault="00604741" w:rsidP="0030193D">
      <w:pPr>
        <w:pStyle w:val="ListParagraph"/>
        <w:numPr>
          <w:ilvl w:val="0"/>
          <w:numId w:val="29"/>
        </w:numPr>
        <w:rPr>
          <w:sz w:val="23"/>
          <w:szCs w:val="23"/>
        </w:rPr>
      </w:pPr>
      <w:r>
        <w:rPr>
          <w:sz w:val="23"/>
          <w:szCs w:val="23"/>
        </w:rPr>
        <w:t>Designing and composing</w:t>
      </w:r>
      <w:r w:rsidR="008A457C" w:rsidRPr="009952DC">
        <w:rPr>
          <w:sz w:val="23"/>
          <w:szCs w:val="23"/>
        </w:rPr>
        <w:t xml:space="preserve"> </w:t>
      </w:r>
      <w:r w:rsidR="0030193D" w:rsidRPr="009952DC">
        <w:rPr>
          <w:sz w:val="23"/>
          <w:szCs w:val="23"/>
        </w:rPr>
        <w:t>proposal report</w:t>
      </w:r>
      <w:r w:rsidR="008A457C" w:rsidRPr="009952DC">
        <w:rPr>
          <w:sz w:val="23"/>
          <w:szCs w:val="23"/>
        </w:rPr>
        <w:t>s</w:t>
      </w:r>
    </w:p>
    <w:p w14:paraId="151DABA8" w14:textId="024C070F" w:rsidR="0030193D" w:rsidRPr="009952DC" w:rsidRDefault="0030193D" w:rsidP="0030193D">
      <w:pPr>
        <w:pStyle w:val="ListParagraph"/>
        <w:numPr>
          <w:ilvl w:val="0"/>
          <w:numId w:val="29"/>
        </w:numPr>
        <w:rPr>
          <w:sz w:val="23"/>
          <w:szCs w:val="23"/>
        </w:rPr>
      </w:pPr>
      <w:r w:rsidRPr="009952DC">
        <w:rPr>
          <w:sz w:val="23"/>
          <w:szCs w:val="23"/>
        </w:rPr>
        <w:t>Designing and creating data displays</w:t>
      </w:r>
      <w:r w:rsidR="00BA0F70">
        <w:rPr>
          <w:sz w:val="23"/>
          <w:szCs w:val="23"/>
        </w:rPr>
        <w:t xml:space="preserve"> appropriate for non-technical audiences</w:t>
      </w:r>
    </w:p>
    <w:p w14:paraId="2E4F158A" w14:textId="77777777" w:rsidR="0030193D" w:rsidRPr="009952DC" w:rsidRDefault="0030193D" w:rsidP="0030193D">
      <w:pPr>
        <w:pStyle w:val="ListParagraph"/>
        <w:numPr>
          <w:ilvl w:val="0"/>
          <w:numId w:val="29"/>
        </w:numPr>
        <w:rPr>
          <w:sz w:val="23"/>
          <w:szCs w:val="23"/>
        </w:rPr>
      </w:pPr>
      <w:r w:rsidRPr="009952DC">
        <w:rPr>
          <w:sz w:val="23"/>
          <w:szCs w:val="23"/>
        </w:rPr>
        <w:t>Designing and creating visual materials appropriate for pitch presentations</w:t>
      </w:r>
    </w:p>
    <w:p w14:paraId="2AFA09E1" w14:textId="302DA57C" w:rsidR="0030193D" w:rsidRPr="009952DC" w:rsidRDefault="0030193D" w:rsidP="0030193D">
      <w:pPr>
        <w:pStyle w:val="ListParagraph"/>
        <w:numPr>
          <w:ilvl w:val="0"/>
          <w:numId w:val="29"/>
        </w:numPr>
        <w:rPr>
          <w:sz w:val="23"/>
          <w:szCs w:val="23"/>
        </w:rPr>
      </w:pPr>
      <w:r w:rsidRPr="009952DC">
        <w:rPr>
          <w:sz w:val="23"/>
          <w:szCs w:val="23"/>
        </w:rPr>
        <w:t>Practicing and delivering pitch</w:t>
      </w:r>
      <w:r w:rsidR="00385B52">
        <w:rPr>
          <w:sz w:val="23"/>
          <w:szCs w:val="23"/>
        </w:rPr>
        <w:t>-like</w:t>
      </w:r>
      <w:r w:rsidRPr="009952DC">
        <w:rPr>
          <w:sz w:val="23"/>
          <w:szCs w:val="23"/>
        </w:rPr>
        <w:t xml:space="preserve"> presentations</w:t>
      </w:r>
    </w:p>
    <w:p w14:paraId="73E9D0C9" w14:textId="6BFBB0B8" w:rsidR="00B14DF3" w:rsidRPr="009952DC" w:rsidRDefault="00B14DF3" w:rsidP="0030193D">
      <w:pPr>
        <w:pStyle w:val="ListParagraph"/>
        <w:numPr>
          <w:ilvl w:val="0"/>
          <w:numId w:val="29"/>
        </w:numPr>
        <w:rPr>
          <w:sz w:val="23"/>
          <w:szCs w:val="23"/>
        </w:rPr>
      </w:pPr>
      <w:r w:rsidRPr="009952DC">
        <w:rPr>
          <w:sz w:val="23"/>
          <w:szCs w:val="23"/>
        </w:rPr>
        <w:t>Revising and editing written communication</w:t>
      </w:r>
    </w:p>
    <w:p w14:paraId="7C404FD7" w14:textId="77777777" w:rsidR="006C77BC" w:rsidRDefault="006C77BC" w:rsidP="00B14DF3">
      <w:pPr>
        <w:pStyle w:val="Heading2"/>
        <w:keepNext w:val="0"/>
        <w:pBdr>
          <w:bottom w:val="single" w:sz="4" w:space="1" w:color="auto"/>
        </w:pBdr>
        <w:jc w:val="right"/>
        <w:rPr>
          <w:smallCaps/>
        </w:rPr>
      </w:pPr>
    </w:p>
    <w:p w14:paraId="56BAA576" w14:textId="77777777" w:rsidR="00FC7914" w:rsidRPr="00D34FDB" w:rsidRDefault="00FC7914" w:rsidP="00B14DF3">
      <w:pPr>
        <w:pStyle w:val="Heading2"/>
        <w:keepNext w:val="0"/>
        <w:pBdr>
          <w:bottom w:val="single" w:sz="4" w:space="1" w:color="auto"/>
        </w:pBdr>
        <w:jc w:val="right"/>
        <w:rPr>
          <w:smallCaps/>
        </w:rPr>
      </w:pPr>
      <w:r w:rsidRPr="00D34FDB">
        <w:rPr>
          <w:smallCaps/>
        </w:rPr>
        <w:t>Grading</w:t>
      </w:r>
    </w:p>
    <w:p w14:paraId="516A82EC" w14:textId="77777777" w:rsidR="00FC7914" w:rsidRPr="009952DC" w:rsidRDefault="00FC7914" w:rsidP="008E6012">
      <w:pPr>
        <w:pStyle w:val="BodyText"/>
        <w:spacing w:after="0"/>
        <w:rPr>
          <w:sz w:val="23"/>
          <w:szCs w:val="23"/>
        </w:rPr>
      </w:pPr>
    </w:p>
    <w:p w14:paraId="41DE5D94" w14:textId="2840E7FD" w:rsidR="00F01F96" w:rsidRDefault="00FC7914" w:rsidP="00A25027">
      <w:pPr>
        <w:pStyle w:val="BodyText"/>
        <w:spacing w:after="0"/>
        <w:rPr>
          <w:ins w:id="1" w:author="Microsoft Office User" w:date="2016-12-16T14:24:00Z"/>
          <w:sz w:val="23"/>
          <w:szCs w:val="23"/>
        </w:rPr>
      </w:pPr>
      <w:r w:rsidRPr="009952DC">
        <w:rPr>
          <w:sz w:val="23"/>
          <w:szCs w:val="23"/>
        </w:rPr>
        <w:t>Your final grade for this course will be calculated based on the following:</w:t>
      </w:r>
    </w:p>
    <w:p w14:paraId="15FF06A4" w14:textId="77777777" w:rsidR="00FC7914" w:rsidRPr="009952DC" w:rsidRDefault="00FC7914" w:rsidP="008E6012">
      <w:pPr>
        <w:pStyle w:val="BodyText"/>
        <w:spacing w:after="0"/>
        <w:rPr>
          <w:sz w:val="23"/>
          <w:szCs w:val="23"/>
        </w:rPr>
      </w:pPr>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57"/>
        <w:gridCol w:w="817"/>
      </w:tblGrid>
      <w:tr w:rsidR="00EE0E8A" w:rsidRPr="009952DC" w14:paraId="2CBB2823" w14:textId="77777777" w:rsidTr="001C77EC">
        <w:tc>
          <w:tcPr>
            <w:tcW w:w="4569" w:type="pct"/>
          </w:tcPr>
          <w:p w14:paraId="68B836C5" w14:textId="77777777" w:rsidR="00EE0E8A" w:rsidRDefault="00EE0E8A" w:rsidP="001C77EC">
            <w:pPr>
              <w:pStyle w:val="BodyText"/>
              <w:spacing w:after="0"/>
              <w:rPr>
                <w:b/>
                <w:bCs/>
                <w:i/>
                <w:iCs/>
                <w:sz w:val="23"/>
                <w:szCs w:val="23"/>
              </w:rPr>
            </w:pPr>
            <w:r w:rsidRPr="009952DC">
              <w:rPr>
                <w:b/>
                <w:bCs/>
                <w:i/>
                <w:iCs/>
                <w:sz w:val="23"/>
                <w:szCs w:val="23"/>
              </w:rPr>
              <w:t>Major Assignments</w:t>
            </w:r>
          </w:p>
          <w:p w14:paraId="20E18088" w14:textId="77777777" w:rsidR="006C77BC" w:rsidRPr="009952DC" w:rsidRDefault="006C77BC" w:rsidP="001C77EC">
            <w:pPr>
              <w:pStyle w:val="BodyText"/>
              <w:spacing w:after="0"/>
              <w:rPr>
                <w:b/>
                <w:bCs/>
                <w:i/>
                <w:iCs/>
                <w:sz w:val="23"/>
                <w:szCs w:val="23"/>
              </w:rPr>
            </w:pPr>
          </w:p>
        </w:tc>
        <w:tc>
          <w:tcPr>
            <w:tcW w:w="431" w:type="pct"/>
          </w:tcPr>
          <w:p w14:paraId="060C9BA1" w14:textId="77777777" w:rsidR="00EE0E8A" w:rsidRPr="009952DC" w:rsidRDefault="00EE0E8A" w:rsidP="001C77EC">
            <w:pPr>
              <w:pStyle w:val="BodyText"/>
              <w:spacing w:after="0"/>
              <w:jc w:val="center"/>
              <w:rPr>
                <w:b/>
                <w:bCs/>
                <w:i/>
                <w:iCs/>
                <w:sz w:val="23"/>
                <w:szCs w:val="23"/>
              </w:rPr>
            </w:pPr>
            <w:r w:rsidRPr="009952DC">
              <w:rPr>
                <w:b/>
                <w:bCs/>
                <w:i/>
                <w:iCs/>
                <w:sz w:val="23"/>
                <w:szCs w:val="23"/>
              </w:rPr>
              <w:t>Points</w:t>
            </w:r>
          </w:p>
        </w:tc>
      </w:tr>
      <w:tr w:rsidR="00E04205" w:rsidRPr="009952DC" w14:paraId="33D1DB5B" w14:textId="77777777" w:rsidTr="001C77EC">
        <w:tc>
          <w:tcPr>
            <w:tcW w:w="4569" w:type="pct"/>
          </w:tcPr>
          <w:p w14:paraId="7766E6F6" w14:textId="7C26014B" w:rsidR="00E04205" w:rsidRDefault="00E04205" w:rsidP="001C77EC">
            <w:pPr>
              <w:rPr>
                <w:b/>
                <w:bCs/>
                <w:sz w:val="23"/>
                <w:szCs w:val="23"/>
              </w:rPr>
            </w:pPr>
            <w:r>
              <w:rPr>
                <w:b/>
                <w:bCs/>
                <w:sz w:val="23"/>
                <w:szCs w:val="23"/>
              </w:rPr>
              <w:t>Unit 0: Self-Reflection and Self-Evaluation</w:t>
            </w:r>
            <w:r w:rsidR="00A865F4">
              <w:rPr>
                <w:b/>
                <w:bCs/>
                <w:sz w:val="23"/>
                <w:szCs w:val="23"/>
              </w:rPr>
              <w:t xml:space="preserve"> (100 total)</w:t>
            </w:r>
          </w:p>
        </w:tc>
        <w:tc>
          <w:tcPr>
            <w:tcW w:w="431" w:type="pct"/>
          </w:tcPr>
          <w:p w14:paraId="41B76606" w14:textId="77777777" w:rsidR="00E04205" w:rsidRPr="009952DC" w:rsidRDefault="00E04205" w:rsidP="001C77EC">
            <w:pPr>
              <w:pStyle w:val="BodyText"/>
              <w:spacing w:after="0"/>
              <w:jc w:val="center"/>
              <w:rPr>
                <w:b/>
                <w:bCs/>
                <w:sz w:val="23"/>
                <w:szCs w:val="23"/>
              </w:rPr>
            </w:pPr>
          </w:p>
        </w:tc>
      </w:tr>
      <w:tr w:rsidR="00E04205" w:rsidRPr="009952DC" w14:paraId="4509124A" w14:textId="77777777" w:rsidTr="001C77EC">
        <w:tc>
          <w:tcPr>
            <w:tcW w:w="4569" w:type="pct"/>
          </w:tcPr>
          <w:p w14:paraId="3FCC8CC3" w14:textId="349F57A9" w:rsidR="00E04205" w:rsidRDefault="00E04205" w:rsidP="00E04205">
            <w:pPr>
              <w:rPr>
                <w:b/>
                <w:bCs/>
                <w:sz w:val="23"/>
                <w:szCs w:val="23"/>
              </w:rPr>
            </w:pPr>
            <w:r>
              <w:rPr>
                <w:sz w:val="23"/>
                <w:szCs w:val="23"/>
              </w:rPr>
              <w:t>0.1</w:t>
            </w:r>
            <w:r w:rsidRPr="009952DC">
              <w:rPr>
                <w:sz w:val="23"/>
                <w:szCs w:val="23"/>
              </w:rPr>
              <w:t xml:space="preserve">: </w:t>
            </w:r>
            <w:r>
              <w:rPr>
                <w:sz w:val="23"/>
                <w:szCs w:val="23"/>
              </w:rPr>
              <w:t>Personal</w:t>
            </w:r>
            <w:r w:rsidRPr="009952DC">
              <w:rPr>
                <w:sz w:val="23"/>
                <w:szCs w:val="23"/>
              </w:rPr>
              <w:t xml:space="preserve"> Goals and Expectations</w:t>
            </w:r>
            <w:r>
              <w:rPr>
                <w:sz w:val="23"/>
                <w:szCs w:val="23"/>
              </w:rPr>
              <w:t xml:space="preserve"> Document (1-2p)</w:t>
            </w:r>
          </w:p>
        </w:tc>
        <w:tc>
          <w:tcPr>
            <w:tcW w:w="431" w:type="pct"/>
          </w:tcPr>
          <w:p w14:paraId="2540E11E" w14:textId="5BFCB994" w:rsidR="00E04205" w:rsidRPr="009952DC" w:rsidRDefault="00E04205" w:rsidP="001C77EC">
            <w:pPr>
              <w:pStyle w:val="BodyText"/>
              <w:spacing w:after="0"/>
              <w:jc w:val="center"/>
              <w:rPr>
                <w:b/>
                <w:bCs/>
                <w:sz w:val="23"/>
                <w:szCs w:val="23"/>
              </w:rPr>
            </w:pPr>
            <w:r>
              <w:rPr>
                <w:sz w:val="23"/>
                <w:szCs w:val="23"/>
              </w:rPr>
              <w:t>50</w:t>
            </w:r>
          </w:p>
        </w:tc>
      </w:tr>
      <w:tr w:rsidR="00E04205" w:rsidRPr="009952DC" w14:paraId="74EF94A4" w14:textId="77777777" w:rsidTr="001C77EC">
        <w:tc>
          <w:tcPr>
            <w:tcW w:w="4569" w:type="pct"/>
          </w:tcPr>
          <w:p w14:paraId="028FF572" w14:textId="218B3163" w:rsidR="00E04205" w:rsidRDefault="00E04205" w:rsidP="001C77EC">
            <w:pPr>
              <w:rPr>
                <w:sz w:val="23"/>
                <w:szCs w:val="23"/>
              </w:rPr>
            </w:pPr>
            <w:r>
              <w:rPr>
                <w:sz w:val="23"/>
                <w:szCs w:val="23"/>
              </w:rPr>
              <w:t>0.2: Final Reflection</w:t>
            </w:r>
            <w:r w:rsidR="00D22D90">
              <w:rPr>
                <w:sz w:val="23"/>
                <w:szCs w:val="23"/>
              </w:rPr>
              <w:t xml:space="preserve"> Document (2p</w:t>
            </w:r>
            <w:r>
              <w:rPr>
                <w:sz w:val="23"/>
                <w:szCs w:val="23"/>
              </w:rPr>
              <w:t>)</w:t>
            </w:r>
            <w:r w:rsidR="00705B8E">
              <w:rPr>
                <w:sz w:val="23"/>
                <w:szCs w:val="23"/>
              </w:rPr>
              <w:t xml:space="preserve"> *</w:t>
            </w:r>
          </w:p>
        </w:tc>
        <w:tc>
          <w:tcPr>
            <w:tcW w:w="431" w:type="pct"/>
          </w:tcPr>
          <w:p w14:paraId="67C7BECC" w14:textId="157AB229" w:rsidR="00E04205" w:rsidRDefault="00E04205" w:rsidP="001C77EC">
            <w:pPr>
              <w:pStyle w:val="BodyText"/>
              <w:spacing w:after="0"/>
              <w:jc w:val="center"/>
              <w:rPr>
                <w:sz w:val="23"/>
                <w:szCs w:val="23"/>
              </w:rPr>
            </w:pPr>
            <w:r>
              <w:rPr>
                <w:sz w:val="23"/>
                <w:szCs w:val="23"/>
              </w:rPr>
              <w:t>50</w:t>
            </w:r>
          </w:p>
        </w:tc>
      </w:tr>
      <w:tr w:rsidR="00E04205" w:rsidRPr="009952DC" w14:paraId="57A34805" w14:textId="77777777" w:rsidTr="001C77EC">
        <w:tc>
          <w:tcPr>
            <w:tcW w:w="4569" w:type="pct"/>
          </w:tcPr>
          <w:p w14:paraId="3DB6188F" w14:textId="77777777" w:rsidR="00E04205" w:rsidRDefault="00E04205" w:rsidP="001C77EC">
            <w:pPr>
              <w:rPr>
                <w:b/>
                <w:bCs/>
                <w:sz w:val="23"/>
                <w:szCs w:val="23"/>
              </w:rPr>
            </w:pPr>
          </w:p>
        </w:tc>
        <w:tc>
          <w:tcPr>
            <w:tcW w:w="431" w:type="pct"/>
          </w:tcPr>
          <w:p w14:paraId="0DD8F7B3" w14:textId="77777777" w:rsidR="00E04205" w:rsidRPr="009952DC" w:rsidRDefault="00E04205" w:rsidP="001C77EC">
            <w:pPr>
              <w:pStyle w:val="BodyText"/>
              <w:spacing w:after="0"/>
              <w:jc w:val="center"/>
              <w:rPr>
                <w:b/>
                <w:bCs/>
                <w:sz w:val="23"/>
                <w:szCs w:val="23"/>
              </w:rPr>
            </w:pPr>
          </w:p>
        </w:tc>
      </w:tr>
      <w:tr w:rsidR="00EE0E8A" w:rsidRPr="009952DC" w14:paraId="324C806B" w14:textId="77777777" w:rsidTr="001C77EC">
        <w:tc>
          <w:tcPr>
            <w:tcW w:w="4569" w:type="pct"/>
          </w:tcPr>
          <w:p w14:paraId="22FF867B" w14:textId="51F697AF" w:rsidR="00EE0E8A" w:rsidRPr="00A11DA3" w:rsidRDefault="00EE0E8A" w:rsidP="001C77EC">
            <w:pPr>
              <w:rPr>
                <w:b/>
                <w:bCs/>
                <w:sz w:val="23"/>
                <w:szCs w:val="23"/>
              </w:rPr>
            </w:pPr>
            <w:r>
              <w:rPr>
                <w:b/>
                <w:bCs/>
                <w:sz w:val="23"/>
                <w:szCs w:val="23"/>
              </w:rPr>
              <w:t>Unit 1</w:t>
            </w:r>
            <w:r w:rsidRPr="00A11DA3">
              <w:rPr>
                <w:b/>
                <w:bCs/>
                <w:sz w:val="23"/>
                <w:szCs w:val="23"/>
              </w:rPr>
              <w:t>:</w:t>
            </w:r>
            <w:r>
              <w:rPr>
                <w:b/>
                <w:bCs/>
                <w:sz w:val="23"/>
                <w:szCs w:val="23"/>
              </w:rPr>
              <w:t xml:space="preserve"> </w:t>
            </w:r>
            <w:r w:rsidRPr="00A11DA3">
              <w:rPr>
                <w:b/>
                <w:color w:val="222222"/>
                <w:sz w:val="23"/>
                <w:szCs w:val="23"/>
              </w:rPr>
              <w:t>Individual Project</w:t>
            </w:r>
            <w:r>
              <w:rPr>
                <w:b/>
                <w:color w:val="222222"/>
                <w:sz w:val="23"/>
                <w:szCs w:val="23"/>
              </w:rPr>
              <w:t xml:space="preserve">: </w:t>
            </w:r>
            <w:r w:rsidRPr="00A11DA3">
              <w:rPr>
                <w:b/>
                <w:color w:val="222222"/>
                <w:sz w:val="23"/>
                <w:szCs w:val="23"/>
              </w:rPr>
              <w:t>I</w:t>
            </w:r>
            <w:r w:rsidRPr="00F6499C">
              <w:rPr>
                <w:b/>
                <w:color w:val="222222"/>
                <w:sz w:val="23"/>
                <w:szCs w:val="23"/>
              </w:rPr>
              <w:t>nnovation Case Study</w:t>
            </w:r>
            <w:r>
              <w:rPr>
                <w:b/>
                <w:color w:val="222222"/>
                <w:sz w:val="23"/>
                <w:szCs w:val="23"/>
              </w:rPr>
              <w:t xml:space="preserve"> </w:t>
            </w:r>
            <w:r w:rsidR="00A865F4">
              <w:rPr>
                <w:b/>
                <w:bCs/>
                <w:sz w:val="23"/>
                <w:szCs w:val="23"/>
              </w:rPr>
              <w:t>(325</w:t>
            </w:r>
            <w:r w:rsidRPr="00A11DA3">
              <w:rPr>
                <w:b/>
                <w:bCs/>
                <w:sz w:val="23"/>
                <w:szCs w:val="23"/>
              </w:rPr>
              <w:t xml:space="preserve"> total)</w:t>
            </w:r>
          </w:p>
        </w:tc>
        <w:tc>
          <w:tcPr>
            <w:tcW w:w="431" w:type="pct"/>
          </w:tcPr>
          <w:p w14:paraId="3FD6E643" w14:textId="77777777" w:rsidR="00EE0E8A" w:rsidRPr="009952DC" w:rsidRDefault="00EE0E8A" w:rsidP="001C77EC">
            <w:pPr>
              <w:pStyle w:val="BodyText"/>
              <w:spacing w:after="0"/>
              <w:jc w:val="center"/>
              <w:rPr>
                <w:b/>
                <w:bCs/>
                <w:sz w:val="23"/>
                <w:szCs w:val="23"/>
              </w:rPr>
            </w:pPr>
          </w:p>
        </w:tc>
      </w:tr>
      <w:tr w:rsidR="0065734E" w:rsidRPr="009952DC" w14:paraId="6965F0F0" w14:textId="77777777" w:rsidTr="0065734E">
        <w:tc>
          <w:tcPr>
            <w:tcW w:w="4569" w:type="pct"/>
          </w:tcPr>
          <w:p w14:paraId="055C2C17" w14:textId="220DE203" w:rsidR="0065734E" w:rsidRPr="009952DC" w:rsidRDefault="00E04205" w:rsidP="001C77EC">
            <w:pPr>
              <w:rPr>
                <w:sz w:val="23"/>
                <w:szCs w:val="23"/>
              </w:rPr>
            </w:pPr>
            <w:r>
              <w:rPr>
                <w:sz w:val="23"/>
                <w:szCs w:val="23"/>
              </w:rPr>
              <w:t>1.1</w:t>
            </w:r>
            <w:r w:rsidR="0065734E" w:rsidRPr="009952DC">
              <w:rPr>
                <w:sz w:val="23"/>
                <w:szCs w:val="23"/>
              </w:rPr>
              <w:t xml:space="preserve">: </w:t>
            </w:r>
            <w:r w:rsidR="0065734E">
              <w:rPr>
                <w:sz w:val="23"/>
                <w:szCs w:val="23"/>
              </w:rPr>
              <w:t xml:space="preserve">Project Memo with Work Plan + Two </w:t>
            </w:r>
            <w:r w:rsidR="0064095D">
              <w:rPr>
                <w:sz w:val="23"/>
                <w:szCs w:val="23"/>
              </w:rPr>
              <w:t>Annotated</w:t>
            </w:r>
            <w:r w:rsidR="0065734E" w:rsidRPr="009952DC">
              <w:rPr>
                <w:sz w:val="23"/>
                <w:szCs w:val="23"/>
              </w:rPr>
              <w:t xml:space="preserve"> Sources </w:t>
            </w:r>
            <w:r w:rsidR="0065734E">
              <w:rPr>
                <w:sz w:val="23"/>
                <w:szCs w:val="23"/>
              </w:rPr>
              <w:t>(3p)</w:t>
            </w:r>
          </w:p>
        </w:tc>
        <w:tc>
          <w:tcPr>
            <w:tcW w:w="431" w:type="pct"/>
          </w:tcPr>
          <w:p w14:paraId="3C141492" w14:textId="77777777" w:rsidR="0065734E" w:rsidRPr="009952DC" w:rsidRDefault="0065734E" w:rsidP="001C77EC">
            <w:pPr>
              <w:jc w:val="center"/>
              <w:rPr>
                <w:sz w:val="23"/>
                <w:szCs w:val="23"/>
              </w:rPr>
            </w:pPr>
            <w:r>
              <w:rPr>
                <w:sz w:val="23"/>
                <w:szCs w:val="23"/>
              </w:rPr>
              <w:t>75</w:t>
            </w:r>
          </w:p>
        </w:tc>
      </w:tr>
      <w:tr w:rsidR="0065734E" w:rsidRPr="009952DC" w14:paraId="49E970C1" w14:textId="77777777" w:rsidTr="0065734E">
        <w:tc>
          <w:tcPr>
            <w:tcW w:w="4569" w:type="pct"/>
          </w:tcPr>
          <w:p w14:paraId="53CBD8DF" w14:textId="295C55F1" w:rsidR="0065734E" w:rsidRPr="005B1533" w:rsidRDefault="00E04205" w:rsidP="00873497">
            <w:pPr>
              <w:rPr>
                <w:sz w:val="23"/>
                <w:szCs w:val="23"/>
              </w:rPr>
            </w:pPr>
            <w:r>
              <w:rPr>
                <w:sz w:val="23"/>
                <w:szCs w:val="23"/>
              </w:rPr>
              <w:t>1.2</w:t>
            </w:r>
            <w:r w:rsidR="0065734E" w:rsidRPr="005B1533">
              <w:rPr>
                <w:sz w:val="23"/>
                <w:szCs w:val="23"/>
              </w:rPr>
              <w:t xml:space="preserve">: Professional Resume </w:t>
            </w:r>
            <w:r w:rsidR="00B12B41" w:rsidRPr="0064095D">
              <w:rPr>
                <w:sz w:val="23"/>
                <w:szCs w:val="23"/>
              </w:rPr>
              <w:t xml:space="preserve">+ </w:t>
            </w:r>
            <w:r w:rsidR="00A865F4" w:rsidRPr="0064095D">
              <w:rPr>
                <w:sz w:val="23"/>
                <w:szCs w:val="23"/>
              </w:rPr>
              <w:t>Cover Letter</w:t>
            </w:r>
            <w:r w:rsidR="00A865F4">
              <w:rPr>
                <w:sz w:val="23"/>
                <w:szCs w:val="23"/>
              </w:rPr>
              <w:t xml:space="preserve"> (2</w:t>
            </w:r>
            <w:r w:rsidR="0065734E" w:rsidRPr="005B1533">
              <w:rPr>
                <w:sz w:val="23"/>
                <w:szCs w:val="23"/>
              </w:rPr>
              <w:t>p)</w:t>
            </w:r>
          </w:p>
        </w:tc>
        <w:tc>
          <w:tcPr>
            <w:tcW w:w="431" w:type="pct"/>
          </w:tcPr>
          <w:p w14:paraId="4E4BB848" w14:textId="77777777" w:rsidR="0065734E" w:rsidRPr="00C7425F" w:rsidRDefault="0065734E" w:rsidP="001C77EC">
            <w:pPr>
              <w:jc w:val="center"/>
              <w:rPr>
                <w:sz w:val="23"/>
                <w:szCs w:val="23"/>
              </w:rPr>
            </w:pPr>
            <w:r>
              <w:rPr>
                <w:sz w:val="23"/>
                <w:szCs w:val="23"/>
              </w:rPr>
              <w:t>50</w:t>
            </w:r>
          </w:p>
        </w:tc>
      </w:tr>
      <w:tr w:rsidR="0065734E" w:rsidRPr="009952DC" w14:paraId="3E6C0C81" w14:textId="77777777" w:rsidTr="0065734E">
        <w:tc>
          <w:tcPr>
            <w:tcW w:w="4569" w:type="pct"/>
          </w:tcPr>
          <w:p w14:paraId="20B94220" w14:textId="71854A95" w:rsidR="0065734E" w:rsidRPr="005B1533" w:rsidRDefault="00E04205" w:rsidP="001C77EC">
            <w:pPr>
              <w:rPr>
                <w:sz w:val="23"/>
                <w:szCs w:val="23"/>
              </w:rPr>
            </w:pPr>
            <w:r>
              <w:rPr>
                <w:sz w:val="23"/>
                <w:szCs w:val="23"/>
              </w:rPr>
              <w:t>1.3</w:t>
            </w:r>
            <w:r w:rsidR="0065734E" w:rsidRPr="005B1533">
              <w:rPr>
                <w:sz w:val="23"/>
                <w:szCs w:val="23"/>
              </w:rPr>
              <w:t>: Presentation (individual) with Visual Displays (3 minutes)</w:t>
            </w:r>
            <w:r w:rsidR="00705B8E">
              <w:rPr>
                <w:sz w:val="23"/>
                <w:szCs w:val="23"/>
              </w:rPr>
              <w:t xml:space="preserve"> *</w:t>
            </w:r>
          </w:p>
        </w:tc>
        <w:tc>
          <w:tcPr>
            <w:tcW w:w="431" w:type="pct"/>
          </w:tcPr>
          <w:p w14:paraId="7E2A78DF" w14:textId="77777777" w:rsidR="0065734E" w:rsidRPr="009952DC" w:rsidRDefault="0065734E" w:rsidP="001C77EC">
            <w:pPr>
              <w:jc w:val="center"/>
              <w:rPr>
                <w:sz w:val="23"/>
                <w:szCs w:val="23"/>
              </w:rPr>
            </w:pPr>
            <w:r>
              <w:rPr>
                <w:sz w:val="23"/>
                <w:szCs w:val="23"/>
              </w:rPr>
              <w:t>100</w:t>
            </w:r>
          </w:p>
        </w:tc>
      </w:tr>
      <w:tr w:rsidR="0065734E" w:rsidRPr="009952DC" w14:paraId="6F62B1A1" w14:textId="77777777" w:rsidTr="0065734E">
        <w:tc>
          <w:tcPr>
            <w:tcW w:w="4569" w:type="pct"/>
          </w:tcPr>
          <w:p w14:paraId="7A29D85E" w14:textId="278341F0" w:rsidR="0065734E" w:rsidRPr="005B1533" w:rsidRDefault="00E04205" w:rsidP="001C77EC">
            <w:pPr>
              <w:rPr>
                <w:sz w:val="23"/>
                <w:szCs w:val="23"/>
              </w:rPr>
            </w:pPr>
            <w:r>
              <w:rPr>
                <w:sz w:val="23"/>
                <w:szCs w:val="23"/>
              </w:rPr>
              <w:t>1.4</w:t>
            </w:r>
            <w:r w:rsidR="002F514D">
              <w:rPr>
                <w:sz w:val="23"/>
                <w:szCs w:val="23"/>
              </w:rPr>
              <w:t>: Brief Case Study Report (</w:t>
            </w:r>
            <w:r w:rsidR="0065734E" w:rsidRPr="005B1533">
              <w:rPr>
                <w:sz w:val="23"/>
                <w:szCs w:val="23"/>
              </w:rPr>
              <w:t>4</w:t>
            </w:r>
            <w:r w:rsidR="002F514D">
              <w:rPr>
                <w:sz w:val="23"/>
                <w:szCs w:val="23"/>
              </w:rPr>
              <w:t>-5</w:t>
            </w:r>
            <w:r w:rsidR="0065734E" w:rsidRPr="005B1533">
              <w:rPr>
                <w:sz w:val="23"/>
                <w:szCs w:val="23"/>
              </w:rPr>
              <w:t>p)</w:t>
            </w:r>
            <w:r w:rsidR="00705B8E">
              <w:rPr>
                <w:sz w:val="23"/>
                <w:szCs w:val="23"/>
              </w:rPr>
              <w:t xml:space="preserve"> *</w:t>
            </w:r>
          </w:p>
        </w:tc>
        <w:tc>
          <w:tcPr>
            <w:tcW w:w="431" w:type="pct"/>
          </w:tcPr>
          <w:p w14:paraId="325E86B6" w14:textId="77777777" w:rsidR="0065734E" w:rsidRPr="009952DC" w:rsidRDefault="0065734E" w:rsidP="001C77EC">
            <w:pPr>
              <w:jc w:val="center"/>
              <w:rPr>
                <w:sz w:val="23"/>
                <w:szCs w:val="23"/>
              </w:rPr>
            </w:pPr>
            <w:r>
              <w:rPr>
                <w:sz w:val="23"/>
                <w:szCs w:val="23"/>
              </w:rPr>
              <w:t>100</w:t>
            </w:r>
          </w:p>
        </w:tc>
      </w:tr>
      <w:tr w:rsidR="003518D4" w:rsidRPr="009952DC" w14:paraId="387E053D" w14:textId="77777777" w:rsidTr="003518D4">
        <w:tc>
          <w:tcPr>
            <w:tcW w:w="4569" w:type="pct"/>
          </w:tcPr>
          <w:p w14:paraId="5B48C891" w14:textId="77777777" w:rsidR="003518D4" w:rsidRPr="009952DC" w:rsidRDefault="003518D4" w:rsidP="001C77EC">
            <w:pPr>
              <w:pStyle w:val="BodyText"/>
              <w:spacing w:after="0"/>
              <w:rPr>
                <w:sz w:val="23"/>
                <w:szCs w:val="23"/>
              </w:rPr>
            </w:pPr>
          </w:p>
        </w:tc>
        <w:tc>
          <w:tcPr>
            <w:tcW w:w="431" w:type="pct"/>
          </w:tcPr>
          <w:p w14:paraId="12433CBE" w14:textId="77777777" w:rsidR="003518D4" w:rsidRPr="009952DC" w:rsidRDefault="003518D4" w:rsidP="001C77EC">
            <w:pPr>
              <w:pStyle w:val="BodyText"/>
              <w:spacing w:after="0"/>
              <w:jc w:val="center"/>
              <w:rPr>
                <w:sz w:val="23"/>
                <w:szCs w:val="23"/>
              </w:rPr>
            </w:pPr>
          </w:p>
        </w:tc>
      </w:tr>
      <w:tr w:rsidR="00EE0E8A" w:rsidRPr="009952DC" w14:paraId="5CF45892" w14:textId="77777777" w:rsidTr="001C77EC">
        <w:tc>
          <w:tcPr>
            <w:tcW w:w="4569" w:type="pct"/>
          </w:tcPr>
          <w:p w14:paraId="559BC22F" w14:textId="16820E95" w:rsidR="00EE0E8A" w:rsidRPr="00A11DA3" w:rsidRDefault="00EE0E8A" w:rsidP="001C77EC">
            <w:pPr>
              <w:pStyle w:val="BodyText"/>
              <w:spacing w:after="0"/>
              <w:rPr>
                <w:b/>
                <w:bCs/>
                <w:sz w:val="23"/>
                <w:szCs w:val="23"/>
              </w:rPr>
            </w:pPr>
            <w:r>
              <w:rPr>
                <w:b/>
                <w:bCs/>
                <w:sz w:val="23"/>
                <w:szCs w:val="23"/>
              </w:rPr>
              <w:t>Unit 2</w:t>
            </w:r>
            <w:r w:rsidRPr="00A11DA3">
              <w:rPr>
                <w:b/>
                <w:bCs/>
                <w:sz w:val="23"/>
                <w:szCs w:val="23"/>
              </w:rPr>
              <w:t xml:space="preserve">: Team Project: </w:t>
            </w:r>
            <w:r w:rsidRPr="00A11DA3">
              <w:rPr>
                <w:b/>
                <w:color w:val="222222"/>
                <w:sz w:val="23"/>
                <w:szCs w:val="23"/>
              </w:rPr>
              <w:t xml:space="preserve">Research-Based Proposal </w:t>
            </w:r>
            <w:r w:rsidRPr="00F6499C">
              <w:rPr>
                <w:b/>
                <w:color w:val="222222"/>
                <w:sz w:val="23"/>
                <w:szCs w:val="23"/>
              </w:rPr>
              <w:t>for Academy or Industry</w:t>
            </w:r>
            <w:r w:rsidRPr="00A11DA3">
              <w:rPr>
                <w:b/>
                <w:bCs/>
                <w:sz w:val="23"/>
                <w:szCs w:val="23"/>
              </w:rPr>
              <w:t xml:space="preserve"> </w:t>
            </w:r>
            <w:r>
              <w:rPr>
                <w:b/>
                <w:bCs/>
                <w:sz w:val="23"/>
                <w:szCs w:val="23"/>
              </w:rPr>
              <w:t>(4</w:t>
            </w:r>
            <w:r w:rsidR="00BF644B">
              <w:rPr>
                <w:b/>
                <w:bCs/>
                <w:sz w:val="23"/>
                <w:szCs w:val="23"/>
              </w:rPr>
              <w:t>75</w:t>
            </w:r>
            <w:r w:rsidRPr="00A11DA3">
              <w:rPr>
                <w:b/>
                <w:bCs/>
                <w:sz w:val="23"/>
                <w:szCs w:val="23"/>
              </w:rPr>
              <w:t xml:space="preserve"> total)</w:t>
            </w:r>
          </w:p>
        </w:tc>
        <w:tc>
          <w:tcPr>
            <w:tcW w:w="431" w:type="pct"/>
          </w:tcPr>
          <w:p w14:paraId="53757AC9" w14:textId="77777777" w:rsidR="00EE0E8A" w:rsidRPr="009952DC" w:rsidRDefault="00EE0E8A" w:rsidP="001C77EC">
            <w:pPr>
              <w:pStyle w:val="BodyText"/>
              <w:spacing w:after="0"/>
              <w:jc w:val="center"/>
              <w:rPr>
                <w:sz w:val="23"/>
                <w:szCs w:val="23"/>
              </w:rPr>
            </w:pPr>
          </w:p>
        </w:tc>
      </w:tr>
      <w:tr w:rsidR="00B575BD" w:rsidRPr="009952DC" w14:paraId="58C13AF5" w14:textId="77777777" w:rsidTr="00E04205">
        <w:tc>
          <w:tcPr>
            <w:tcW w:w="4569" w:type="pct"/>
          </w:tcPr>
          <w:p w14:paraId="3F34225A" w14:textId="15DFC6E0" w:rsidR="00B575BD" w:rsidRDefault="00B575BD" w:rsidP="00E04205">
            <w:pPr>
              <w:pStyle w:val="BodyText"/>
              <w:spacing w:after="0"/>
              <w:rPr>
                <w:sz w:val="23"/>
                <w:szCs w:val="23"/>
              </w:rPr>
            </w:pPr>
            <w:r>
              <w:rPr>
                <w:sz w:val="23"/>
                <w:szCs w:val="23"/>
              </w:rPr>
              <w:t>2.1: Team Charter (1-2p)</w:t>
            </w:r>
          </w:p>
        </w:tc>
        <w:tc>
          <w:tcPr>
            <w:tcW w:w="431" w:type="pct"/>
          </w:tcPr>
          <w:p w14:paraId="4E16B8ED" w14:textId="74D7CCFC" w:rsidR="00B575BD" w:rsidRDefault="00B575BD" w:rsidP="001C77EC">
            <w:pPr>
              <w:pStyle w:val="BodyText"/>
              <w:spacing w:after="0"/>
              <w:jc w:val="center"/>
              <w:rPr>
                <w:sz w:val="23"/>
                <w:szCs w:val="23"/>
              </w:rPr>
            </w:pPr>
            <w:r>
              <w:rPr>
                <w:sz w:val="23"/>
                <w:szCs w:val="23"/>
              </w:rPr>
              <w:t>25</w:t>
            </w:r>
          </w:p>
        </w:tc>
      </w:tr>
      <w:tr w:rsidR="00E04205" w:rsidRPr="009952DC" w14:paraId="745DE4D5" w14:textId="77777777" w:rsidTr="00E04205">
        <w:tc>
          <w:tcPr>
            <w:tcW w:w="4569" w:type="pct"/>
          </w:tcPr>
          <w:p w14:paraId="2761719A" w14:textId="0D005111" w:rsidR="00E04205" w:rsidRPr="0052661B" w:rsidRDefault="00B575BD" w:rsidP="00E04205">
            <w:pPr>
              <w:pStyle w:val="BodyText"/>
              <w:spacing w:after="0"/>
              <w:rPr>
                <w:sz w:val="23"/>
                <w:szCs w:val="23"/>
              </w:rPr>
            </w:pPr>
            <w:r>
              <w:rPr>
                <w:sz w:val="23"/>
                <w:szCs w:val="23"/>
              </w:rPr>
              <w:t>2.2</w:t>
            </w:r>
            <w:r w:rsidR="00E04205" w:rsidRPr="0052661B">
              <w:rPr>
                <w:sz w:val="23"/>
                <w:szCs w:val="23"/>
              </w:rPr>
              <w:t xml:space="preserve">: </w:t>
            </w:r>
            <w:r w:rsidR="00E04205">
              <w:rPr>
                <w:color w:val="222222"/>
                <w:sz w:val="23"/>
                <w:szCs w:val="23"/>
              </w:rPr>
              <w:t xml:space="preserve">Problem Statement/Project Idea </w:t>
            </w:r>
            <w:r w:rsidR="00E04205" w:rsidRPr="00F6499C">
              <w:rPr>
                <w:color w:val="222222"/>
                <w:sz w:val="23"/>
                <w:szCs w:val="23"/>
              </w:rPr>
              <w:t xml:space="preserve">+ </w:t>
            </w:r>
            <w:r w:rsidR="00E04205">
              <w:rPr>
                <w:color w:val="222222"/>
                <w:sz w:val="23"/>
                <w:szCs w:val="23"/>
              </w:rPr>
              <w:t>Work Plan</w:t>
            </w:r>
            <w:r w:rsidR="00E04205" w:rsidRPr="00F6499C">
              <w:rPr>
                <w:color w:val="222222"/>
                <w:sz w:val="23"/>
                <w:szCs w:val="23"/>
              </w:rPr>
              <w:t xml:space="preserve"> </w:t>
            </w:r>
            <w:r w:rsidR="00E04205">
              <w:rPr>
                <w:sz w:val="23"/>
                <w:szCs w:val="23"/>
              </w:rPr>
              <w:t>(1-2</w:t>
            </w:r>
            <w:r w:rsidR="00E04205" w:rsidRPr="0052661B">
              <w:rPr>
                <w:sz w:val="23"/>
                <w:szCs w:val="23"/>
              </w:rPr>
              <w:t>p)</w:t>
            </w:r>
          </w:p>
        </w:tc>
        <w:tc>
          <w:tcPr>
            <w:tcW w:w="431" w:type="pct"/>
          </w:tcPr>
          <w:p w14:paraId="604FE700" w14:textId="77884167" w:rsidR="00E04205" w:rsidRPr="009952DC" w:rsidRDefault="00E04205" w:rsidP="001C77EC">
            <w:pPr>
              <w:pStyle w:val="BodyText"/>
              <w:spacing w:after="0"/>
              <w:jc w:val="center"/>
              <w:rPr>
                <w:sz w:val="23"/>
                <w:szCs w:val="23"/>
              </w:rPr>
            </w:pPr>
            <w:r>
              <w:rPr>
                <w:sz w:val="23"/>
                <w:szCs w:val="23"/>
              </w:rPr>
              <w:t>50</w:t>
            </w:r>
          </w:p>
        </w:tc>
      </w:tr>
      <w:tr w:rsidR="00E04205" w:rsidRPr="009952DC" w14:paraId="060227AE" w14:textId="77777777" w:rsidTr="00E04205">
        <w:tc>
          <w:tcPr>
            <w:tcW w:w="4569" w:type="pct"/>
          </w:tcPr>
          <w:p w14:paraId="6CA27411" w14:textId="42A48DA5" w:rsidR="00E04205" w:rsidRPr="009952DC" w:rsidRDefault="00E04205" w:rsidP="00E04205">
            <w:pPr>
              <w:pStyle w:val="BodyText"/>
              <w:spacing w:after="0"/>
              <w:rPr>
                <w:b/>
                <w:bCs/>
                <w:sz w:val="23"/>
                <w:szCs w:val="23"/>
              </w:rPr>
            </w:pPr>
            <w:r w:rsidRPr="009952DC">
              <w:rPr>
                <w:sz w:val="23"/>
                <w:szCs w:val="23"/>
              </w:rPr>
              <w:t>2.</w:t>
            </w:r>
            <w:r w:rsidR="00B575BD">
              <w:rPr>
                <w:sz w:val="23"/>
                <w:szCs w:val="23"/>
              </w:rPr>
              <w:t>3</w:t>
            </w:r>
            <w:r w:rsidRPr="009952DC">
              <w:rPr>
                <w:sz w:val="23"/>
                <w:szCs w:val="23"/>
              </w:rPr>
              <w:t xml:space="preserve">: </w:t>
            </w:r>
            <w:r>
              <w:rPr>
                <w:sz w:val="23"/>
                <w:szCs w:val="23"/>
              </w:rPr>
              <w:t xml:space="preserve">Detailed </w:t>
            </w:r>
            <w:r w:rsidRPr="009952DC">
              <w:rPr>
                <w:sz w:val="23"/>
                <w:szCs w:val="23"/>
              </w:rPr>
              <w:t xml:space="preserve">Project Memo with </w:t>
            </w:r>
            <w:r>
              <w:rPr>
                <w:sz w:val="23"/>
                <w:szCs w:val="23"/>
              </w:rPr>
              <w:t>Literature Review</w:t>
            </w:r>
            <w:r w:rsidRPr="009952DC">
              <w:rPr>
                <w:sz w:val="23"/>
                <w:szCs w:val="23"/>
              </w:rPr>
              <w:t xml:space="preserve"> </w:t>
            </w:r>
            <w:r>
              <w:rPr>
                <w:sz w:val="23"/>
                <w:szCs w:val="23"/>
              </w:rPr>
              <w:t>(3-4p</w:t>
            </w:r>
            <w:r w:rsidRPr="009952DC">
              <w:rPr>
                <w:sz w:val="23"/>
                <w:szCs w:val="23"/>
              </w:rPr>
              <w:t>)</w:t>
            </w:r>
          </w:p>
        </w:tc>
        <w:tc>
          <w:tcPr>
            <w:tcW w:w="431" w:type="pct"/>
          </w:tcPr>
          <w:p w14:paraId="2F4BB241" w14:textId="42ADE98A" w:rsidR="00E04205" w:rsidRPr="009952DC" w:rsidRDefault="00E04205" w:rsidP="001C77EC">
            <w:pPr>
              <w:pStyle w:val="BodyText"/>
              <w:spacing w:after="0"/>
              <w:jc w:val="center"/>
              <w:rPr>
                <w:sz w:val="23"/>
                <w:szCs w:val="23"/>
              </w:rPr>
            </w:pPr>
            <w:r>
              <w:rPr>
                <w:sz w:val="23"/>
                <w:szCs w:val="23"/>
              </w:rPr>
              <w:t>75</w:t>
            </w:r>
          </w:p>
        </w:tc>
      </w:tr>
      <w:tr w:rsidR="00E04205" w:rsidRPr="009952DC" w14:paraId="3CF1D595" w14:textId="77777777" w:rsidTr="00E04205">
        <w:tc>
          <w:tcPr>
            <w:tcW w:w="4569" w:type="pct"/>
          </w:tcPr>
          <w:p w14:paraId="2B6B5D1E" w14:textId="02A51D94" w:rsidR="00E04205" w:rsidRPr="009952DC" w:rsidRDefault="00E04205" w:rsidP="001C77EC">
            <w:pPr>
              <w:rPr>
                <w:sz w:val="23"/>
                <w:szCs w:val="23"/>
              </w:rPr>
            </w:pPr>
            <w:r w:rsidRPr="00C8179E">
              <w:rPr>
                <w:sz w:val="23"/>
                <w:szCs w:val="23"/>
              </w:rPr>
              <w:t>2.</w:t>
            </w:r>
            <w:r w:rsidR="00B575BD">
              <w:rPr>
                <w:sz w:val="23"/>
                <w:szCs w:val="23"/>
              </w:rPr>
              <w:t>4</w:t>
            </w:r>
            <w:r>
              <w:rPr>
                <w:sz w:val="23"/>
                <w:szCs w:val="23"/>
              </w:rPr>
              <w:t xml:space="preserve">: </w:t>
            </w:r>
            <w:r w:rsidRPr="00C8179E">
              <w:rPr>
                <w:sz w:val="23"/>
                <w:szCs w:val="23"/>
              </w:rPr>
              <w:t xml:space="preserve">Presentation (in teams) with Visual Displays </w:t>
            </w:r>
            <w:r>
              <w:rPr>
                <w:sz w:val="23"/>
                <w:szCs w:val="23"/>
              </w:rPr>
              <w:t>(5 minutes)</w:t>
            </w:r>
          </w:p>
        </w:tc>
        <w:tc>
          <w:tcPr>
            <w:tcW w:w="431" w:type="pct"/>
          </w:tcPr>
          <w:p w14:paraId="50E00377" w14:textId="77777777" w:rsidR="00E04205" w:rsidRPr="009952DC" w:rsidRDefault="00E04205" w:rsidP="001C77EC">
            <w:pPr>
              <w:pStyle w:val="BodyText"/>
              <w:spacing w:after="0"/>
              <w:jc w:val="center"/>
              <w:rPr>
                <w:sz w:val="23"/>
                <w:szCs w:val="23"/>
              </w:rPr>
            </w:pPr>
            <w:r>
              <w:rPr>
                <w:sz w:val="23"/>
                <w:szCs w:val="23"/>
              </w:rPr>
              <w:t>100</w:t>
            </w:r>
          </w:p>
        </w:tc>
      </w:tr>
      <w:tr w:rsidR="00E04205" w:rsidRPr="009952DC" w14:paraId="7FB666D9" w14:textId="77777777" w:rsidTr="00E04205">
        <w:tc>
          <w:tcPr>
            <w:tcW w:w="4569" w:type="pct"/>
          </w:tcPr>
          <w:p w14:paraId="7B41FA5F" w14:textId="3E85A121" w:rsidR="00E04205" w:rsidRPr="009952DC" w:rsidRDefault="00E04205" w:rsidP="00873497">
            <w:pPr>
              <w:pStyle w:val="BodyText"/>
              <w:spacing w:after="0"/>
              <w:rPr>
                <w:sz w:val="23"/>
                <w:szCs w:val="23"/>
              </w:rPr>
            </w:pPr>
            <w:r w:rsidRPr="009952DC">
              <w:rPr>
                <w:sz w:val="23"/>
                <w:szCs w:val="23"/>
              </w:rPr>
              <w:t>2.</w:t>
            </w:r>
            <w:r w:rsidR="00B575BD">
              <w:rPr>
                <w:sz w:val="23"/>
                <w:szCs w:val="23"/>
              </w:rPr>
              <w:t>5</w:t>
            </w:r>
            <w:r w:rsidRPr="009952DC">
              <w:rPr>
                <w:sz w:val="23"/>
                <w:szCs w:val="23"/>
              </w:rPr>
              <w:t xml:space="preserve">: </w:t>
            </w:r>
            <w:r>
              <w:rPr>
                <w:sz w:val="23"/>
                <w:szCs w:val="23"/>
              </w:rPr>
              <w:t>Proposal</w:t>
            </w:r>
            <w:r w:rsidRPr="009952DC">
              <w:rPr>
                <w:sz w:val="23"/>
                <w:szCs w:val="23"/>
              </w:rPr>
              <w:t xml:space="preserve"> </w:t>
            </w:r>
            <w:r>
              <w:rPr>
                <w:sz w:val="23"/>
                <w:szCs w:val="23"/>
              </w:rPr>
              <w:t>with Executive S</w:t>
            </w:r>
            <w:r w:rsidRPr="009952DC">
              <w:rPr>
                <w:sz w:val="23"/>
                <w:szCs w:val="23"/>
              </w:rPr>
              <w:t>ummary</w:t>
            </w:r>
            <w:r>
              <w:rPr>
                <w:sz w:val="23"/>
                <w:szCs w:val="23"/>
              </w:rPr>
              <w:t xml:space="preserve"> (&amp; </w:t>
            </w:r>
            <w:r w:rsidR="002F514D">
              <w:rPr>
                <w:sz w:val="23"/>
                <w:szCs w:val="23"/>
              </w:rPr>
              <w:t>Letter/Email of Transmittal) (8-</w:t>
            </w:r>
            <w:r>
              <w:rPr>
                <w:sz w:val="23"/>
                <w:szCs w:val="23"/>
              </w:rPr>
              <w:t>10p)</w:t>
            </w:r>
            <w:r w:rsidR="00705B8E">
              <w:rPr>
                <w:sz w:val="23"/>
                <w:szCs w:val="23"/>
              </w:rPr>
              <w:t xml:space="preserve"> </w:t>
            </w:r>
          </w:p>
        </w:tc>
        <w:tc>
          <w:tcPr>
            <w:tcW w:w="431" w:type="pct"/>
          </w:tcPr>
          <w:p w14:paraId="2D2F03ED" w14:textId="77777777" w:rsidR="00E04205" w:rsidRPr="009952DC" w:rsidRDefault="00E04205" w:rsidP="001C77EC">
            <w:pPr>
              <w:pStyle w:val="BodyText"/>
              <w:spacing w:after="0"/>
              <w:jc w:val="center"/>
              <w:rPr>
                <w:sz w:val="23"/>
                <w:szCs w:val="23"/>
              </w:rPr>
            </w:pPr>
            <w:r>
              <w:rPr>
                <w:sz w:val="23"/>
                <w:szCs w:val="23"/>
              </w:rPr>
              <w:t>200</w:t>
            </w:r>
          </w:p>
        </w:tc>
      </w:tr>
      <w:tr w:rsidR="00E04205" w:rsidRPr="009952DC" w14:paraId="61C5010B" w14:textId="77777777" w:rsidTr="00E04205">
        <w:tc>
          <w:tcPr>
            <w:tcW w:w="4569" w:type="pct"/>
          </w:tcPr>
          <w:p w14:paraId="43C5CA04" w14:textId="32749BB1" w:rsidR="00E04205" w:rsidRPr="009952DC" w:rsidRDefault="00B575BD" w:rsidP="001C77EC">
            <w:pPr>
              <w:pStyle w:val="BodyText"/>
              <w:spacing w:after="0"/>
              <w:rPr>
                <w:sz w:val="23"/>
                <w:szCs w:val="23"/>
              </w:rPr>
            </w:pPr>
            <w:r>
              <w:rPr>
                <w:sz w:val="23"/>
                <w:szCs w:val="23"/>
              </w:rPr>
              <w:t>2.6</w:t>
            </w:r>
            <w:r w:rsidR="00E04205">
              <w:rPr>
                <w:sz w:val="23"/>
                <w:szCs w:val="23"/>
              </w:rPr>
              <w:t xml:space="preserve">: </w:t>
            </w:r>
            <w:r w:rsidR="00E04205" w:rsidRPr="009952DC">
              <w:rPr>
                <w:sz w:val="23"/>
                <w:szCs w:val="23"/>
              </w:rPr>
              <w:t>Self/Team Evaluations (1 single-spaced page)</w:t>
            </w:r>
            <w:r w:rsidR="00705B8E">
              <w:rPr>
                <w:sz w:val="23"/>
                <w:szCs w:val="23"/>
              </w:rPr>
              <w:t xml:space="preserve"> *</w:t>
            </w:r>
          </w:p>
        </w:tc>
        <w:tc>
          <w:tcPr>
            <w:tcW w:w="431" w:type="pct"/>
          </w:tcPr>
          <w:p w14:paraId="15E3DDE9" w14:textId="77777777" w:rsidR="00E04205" w:rsidRPr="009952DC" w:rsidRDefault="00E04205" w:rsidP="001C77EC">
            <w:pPr>
              <w:pStyle w:val="BodyText"/>
              <w:spacing w:after="0"/>
              <w:jc w:val="center"/>
              <w:rPr>
                <w:sz w:val="23"/>
                <w:szCs w:val="23"/>
              </w:rPr>
            </w:pPr>
            <w:r>
              <w:rPr>
                <w:sz w:val="23"/>
                <w:szCs w:val="23"/>
              </w:rPr>
              <w:t>25</w:t>
            </w:r>
          </w:p>
        </w:tc>
      </w:tr>
      <w:tr w:rsidR="003518D4" w:rsidRPr="009952DC" w14:paraId="7BD58DAD" w14:textId="77777777" w:rsidTr="003518D4">
        <w:tc>
          <w:tcPr>
            <w:tcW w:w="4569" w:type="pct"/>
          </w:tcPr>
          <w:p w14:paraId="0E5C0563" w14:textId="77777777" w:rsidR="003518D4" w:rsidRPr="009952DC" w:rsidRDefault="003518D4" w:rsidP="001C77EC">
            <w:pPr>
              <w:pStyle w:val="BodyText"/>
              <w:spacing w:after="0"/>
              <w:rPr>
                <w:sz w:val="23"/>
                <w:szCs w:val="23"/>
              </w:rPr>
            </w:pPr>
          </w:p>
        </w:tc>
        <w:tc>
          <w:tcPr>
            <w:tcW w:w="431" w:type="pct"/>
          </w:tcPr>
          <w:p w14:paraId="7B475D5C" w14:textId="77777777" w:rsidR="003518D4" w:rsidRPr="009952DC" w:rsidRDefault="003518D4" w:rsidP="001C77EC">
            <w:pPr>
              <w:pStyle w:val="BodyText"/>
              <w:spacing w:after="0"/>
              <w:jc w:val="center"/>
              <w:rPr>
                <w:sz w:val="23"/>
                <w:szCs w:val="23"/>
              </w:rPr>
            </w:pPr>
          </w:p>
        </w:tc>
      </w:tr>
      <w:tr w:rsidR="00EE0E8A" w:rsidRPr="009952DC" w14:paraId="220D2994" w14:textId="77777777" w:rsidTr="001C77EC">
        <w:tc>
          <w:tcPr>
            <w:tcW w:w="4569" w:type="pct"/>
          </w:tcPr>
          <w:p w14:paraId="5AE44076" w14:textId="77777777" w:rsidR="00EE0E8A" w:rsidRPr="009952DC" w:rsidRDefault="00EE0E8A" w:rsidP="001C77EC">
            <w:pPr>
              <w:pStyle w:val="BodyText"/>
              <w:spacing w:after="0"/>
              <w:rPr>
                <w:sz w:val="23"/>
                <w:szCs w:val="23"/>
              </w:rPr>
            </w:pPr>
            <w:r>
              <w:rPr>
                <w:b/>
                <w:bCs/>
                <w:sz w:val="23"/>
                <w:szCs w:val="23"/>
              </w:rPr>
              <w:t>Participation/In-Class W</w:t>
            </w:r>
            <w:r w:rsidRPr="009952DC">
              <w:rPr>
                <w:b/>
                <w:bCs/>
                <w:sz w:val="23"/>
                <w:szCs w:val="23"/>
              </w:rPr>
              <w:t>ork</w:t>
            </w:r>
            <w:r>
              <w:rPr>
                <w:b/>
                <w:bCs/>
                <w:sz w:val="23"/>
                <w:szCs w:val="23"/>
              </w:rPr>
              <w:t xml:space="preserve"> (100 total)</w:t>
            </w:r>
          </w:p>
        </w:tc>
        <w:tc>
          <w:tcPr>
            <w:tcW w:w="431" w:type="pct"/>
          </w:tcPr>
          <w:p w14:paraId="0189E46F" w14:textId="77777777" w:rsidR="00EE0E8A" w:rsidRPr="009952DC" w:rsidRDefault="00EE0E8A" w:rsidP="001C77EC">
            <w:pPr>
              <w:pStyle w:val="BodyText"/>
              <w:spacing w:after="0"/>
              <w:jc w:val="center"/>
              <w:rPr>
                <w:sz w:val="23"/>
                <w:szCs w:val="23"/>
              </w:rPr>
            </w:pPr>
            <w:r w:rsidRPr="009952DC">
              <w:rPr>
                <w:sz w:val="23"/>
                <w:szCs w:val="23"/>
              </w:rPr>
              <w:t>100</w:t>
            </w:r>
          </w:p>
        </w:tc>
      </w:tr>
      <w:tr w:rsidR="003518D4" w:rsidRPr="009952DC" w14:paraId="1C5C521C" w14:textId="77777777" w:rsidTr="003518D4">
        <w:tc>
          <w:tcPr>
            <w:tcW w:w="4569" w:type="pct"/>
          </w:tcPr>
          <w:p w14:paraId="302685A9" w14:textId="77777777" w:rsidR="003518D4" w:rsidRPr="009952DC" w:rsidRDefault="003518D4" w:rsidP="001C77EC">
            <w:pPr>
              <w:pStyle w:val="BodyText"/>
              <w:spacing w:after="0"/>
              <w:jc w:val="right"/>
              <w:rPr>
                <w:b/>
                <w:bCs/>
                <w:sz w:val="23"/>
                <w:szCs w:val="23"/>
              </w:rPr>
            </w:pPr>
            <w:r w:rsidRPr="009952DC">
              <w:rPr>
                <w:b/>
                <w:bCs/>
                <w:sz w:val="23"/>
                <w:szCs w:val="23"/>
              </w:rPr>
              <w:t>Total Points:</w:t>
            </w:r>
          </w:p>
        </w:tc>
        <w:tc>
          <w:tcPr>
            <w:tcW w:w="431" w:type="pct"/>
          </w:tcPr>
          <w:p w14:paraId="50E2802E" w14:textId="77777777" w:rsidR="003518D4" w:rsidRPr="009952DC" w:rsidRDefault="003518D4" w:rsidP="001C77EC">
            <w:pPr>
              <w:pStyle w:val="BodyText"/>
              <w:spacing w:after="0"/>
              <w:jc w:val="center"/>
              <w:rPr>
                <w:b/>
                <w:bCs/>
                <w:sz w:val="23"/>
                <w:szCs w:val="23"/>
              </w:rPr>
            </w:pPr>
            <w:r w:rsidRPr="009952DC">
              <w:rPr>
                <w:b/>
                <w:bCs/>
                <w:sz w:val="23"/>
                <w:szCs w:val="23"/>
              </w:rPr>
              <w:t>1000</w:t>
            </w:r>
          </w:p>
        </w:tc>
      </w:tr>
      <w:tr w:rsidR="003518D4" w:rsidRPr="009952DC" w14:paraId="76E9AE1E" w14:textId="77777777" w:rsidTr="003518D4">
        <w:tc>
          <w:tcPr>
            <w:tcW w:w="4569" w:type="pct"/>
          </w:tcPr>
          <w:p w14:paraId="0E6CB80C" w14:textId="77777777" w:rsidR="003518D4" w:rsidRPr="009952DC" w:rsidRDefault="003518D4" w:rsidP="001C77EC">
            <w:pPr>
              <w:pStyle w:val="BodyText"/>
              <w:spacing w:after="0"/>
              <w:rPr>
                <w:sz w:val="23"/>
                <w:szCs w:val="23"/>
              </w:rPr>
            </w:pPr>
          </w:p>
        </w:tc>
        <w:tc>
          <w:tcPr>
            <w:tcW w:w="431" w:type="pct"/>
          </w:tcPr>
          <w:p w14:paraId="7BDD6146" w14:textId="77777777" w:rsidR="003518D4" w:rsidRPr="009952DC" w:rsidRDefault="003518D4" w:rsidP="001C77EC">
            <w:pPr>
              <w:pStyle w:val="BodyText"/>
              <w:spacing w:after="0"/>
              <w:jc w:val="center"/>
              <w:rPr>
                <w:sz w:val="23"/>
                <w:szCs w:val="23"/>
              </w:rPr>
            </w:pPr>
          </w:p>
        </w:tc>
      </w:tr>
    </w:tbl>
    <w:p w14:paraId="50F98017" w14:textId="77777777" w:rsidR="00EE0E8A" w:rsidRDefault="00EE0E8A" w:rsidP="00705B8E">
      <w:pPr>
        <w:pStyle w:val="BodyText"/>
        <w:spacing w:after="0"/>
        <w:rPr>
          <w:b/>
          <w:iCs/>
          <w:sz w:val="24"/>
          <w:szCs w:val="24"/>
        </w:rPr>
      </w:pPr>
    </w:p>
    <w:p w14:paraId="0EB3C036" w14:textId="77777777" w:rsidR="00EE0E8A" w:rsidRDefault="00EE0E8A" w:rsidP="008E6012">
      <w:pPr>
        <w:pStyle w:val="BodyText"/>
        <w:spacing w:after="0"/>
        <w:jc w:val="center"/>
        <w:rPr>
          <w:b/>
          <w:iCs/>
          <w:sz w:val="24"/>
          <w:szCs w:val="24"/>
        </w:rPr>
      </w:pPr>
    </w:p>
    <w:p w14:paraId="73AE7068" w14:textId="77777777" w:rsidR="00FC7914" w:rsidRPr="00D34FDB" w:rsidRDefault="00FC7914" w:rsidP="008E6012">
      <w:pPr>
        <w:pStyle w:val="BodyText"/>
        <w:spacing w:after="0"/>
        <w:jc w:val="center"/>
        <w:rPr>
          <w:b/>
          <w:iCs/>
          <w:sz w:val="24"/>
          <w:szCs w:val="24"/>
        </w:rPr>
      </w:pPr>
      <w:r w:rsidRPr="00D34FDB">
        <w:rPr>
          <w:b/>
          <w:iCs/>
          <w:sz w:val="24"/>
          <w:szCs w:val="24"/>
        </w:rPr>
        <w:t>Grading Scale</w:t>
      </w:r>
    </w:p>
    <w:tbl>
      <w:tblPr>
        <w:tblW w:w="0" w:type="auto"/>
        <w:jc w:val="center"/>
        <w:tblLook w:val="00A0" w:firstRow="1" w:lastRow="0" w:firstColumn="1" w:lastColumn="0" w:noHBand="0" w:noVBand="0"/>
      </w:tblPr>
      <w:tblGrid>
        <w:gridCol w:w="1008"/>
        <w:gridCol w:w="1800"/>
      </w:tblGrid>
      <w:tr w:rsidR="00FC7914" w:rsidRPr="009952DC" w14:paraId="3A17084E" w14:textId="77777777">
        <w:trPr>
          <w:jc w:val="center"/>
        </w:trPr>
        <w:tc>
          <w:tcPr>
            <w:tcW w:w="1008" w:type="dxa"/>
            <w:tcBorders>
              <w:top w:val="single" w:sz="4" w:space="0" w:color="auto"/>
            </w:tcBorders>
          </w:tcPr>
          <w:p w14:paraId="061B33C8" w14:textId="77777777" w:rsidR="00FC7914" w:rsidRPr="00D34FDB" w:rsidRDefault="00FC7914" w:rsidP="00826F8C">
            <w:pPr>
              <w:pStyle w:val="BodyText"/>
              <w:spacing w:after="0"/>
              <w:rPr>
                <w:b/>
                <w:bCs/>
                <w:iCs/>
                <w:sz w:val="23"/>
                <w:szCs w:val="23"/>
              </w:rPr>
            </w:pPr>
            <w:r w:rsidRPr="00D34FDB">
              <w:rPr>
                <w:b/>
                <w:bCs/>
                <w:iCs/>
                <w:sz w:val="23"/>
                <w:szCs w:val="23"/>
              </w:rPr>
              <w:t>Grade</w:t>
            </w:r>
          </w:p>
        </w:tc>
        <w:tc>
          <w:tcPr>
            <w:tcW w:w="1800" w:type="dxa"/>
            <w:tcBorders>
              <w:top w:val="single" w:sz="4" w:space="0" w:color="auto"/>
            </w:tcBorders>
          </w:tcPr>
          <w:p w14:paraId="5C9E25A5" w14:textId="77777777" w:rsidR="00FC7914" w:rsidRPr="00D34FDB" w:rsidRDefault="00FC7914" w:rsidP="00826F8C">
            <w:pPr>
              <w:pStyle w:val="BodyText"/>
              <w:spacing w:after="0"/>
              <w:jc w:val="center"/>
              <w:rPr>
                <w:b/>
                <w:bCs/>
                <w:iCs/>
                <w:sz w:val="23"/>
                <w:szCs w:val="23"/>
              </w:rPr>
            </w:pPr>
            <w:r w:rsidRPr="00D34FDB">
              <w:rPr>
                <w:b/>
                <w:bCs/>
                <w:iCs/>
                <w:sz w:val="23"/>
                <w:szCs w:val="23"/>
              </w:rPr>
              <w:t>Total Score</w:t>
            </w:r>
          </w:p>
        </w:tc>
      </w:tr>
      <w:tr w:rsidR="00FC7914" w:rsidRPr="009952DC" w14:paraId="60374D09" w14:textId="77777777">
        <w:trPr>
          <w:jc w:val="center"/>
        </w:trPr>
        <w:tc>
          <w:tcPr>
            <w:tcW w:w="1008" w:type="dxa"/>
          </w:tcPr>
          <w:p w14:paraId="20A65841" w14:textId="77777777" w:rsidR="00FC7914" w:rsidRPr="00D34FDB" w:rsidRDefault="00FC7914" w:rsidP="00826F8C">
            <w:pPr>
              <w:pStyle w:val="BodyText"/>
              <w:spacing w:after="0"/>
              <w:rPr>
                <w:b/>
                <w:bCs/>
                <w:sz w:val="23"/>
                <w:szCs w:val="23"/>
              </w:rPr>
            </w:pPr>
            <w:r w:rsidRPr="00D34FDB">
              <w:rPr>
                <w:b/>
                <w:bCs/>
                <w:sz w:val="23"/>
                <w:szCs w:val="23"/>
              </w:rPr>
              <w:t>A</w:t>
            </w:r>
          </w:p>
        </w:tc>
        <w:tc>
          <w:tcPr>
            <w:tcW w:w="1800" w:type="dxa"/>
          </w:tcPr>
          <w:p w14:paraId="289466C5" w14:textId="77777777" w:rsidR="00FC7914" w:rsidRPr="00D34FDB" w:rsidRDefault="00FC7914" w:rsidP="00826F8C">
            <w:pPr>
              <w:pStyle w:val="BodyText"/>
              <w:spacing w:after="0"/>
              <w:jc w:val="center"/>
              <w:rPr>
                <w:sz w:val="23"/>
                <w:szCs w:val="23"/>
              </w:rPr>
            </w:pPr>
            <w:r w:rsidRPr="00D34FDB">
              <w:rPr>
                <w:sz w:val="23"/>
                <w:szCs w:val="23"/>
              </w:rPr>
              <w:t>901-1000</w:t>
            </w:r>
          </w:p>
        </w:tc>
      </w:tr>
      <w:tr w:rsidR="00FC7914" w:rsidRPr="009952DC" w14:paraId="00AC470A" w14:textId="77777777">
        <w:trPr>
          <w:jc w:val="center"/>
        </w:trPr>
        <w:tc>
          <w:tcPr>
            <w:tcW w:w="1008" w:type="dxa"/>
          </w:tcPr>
          <w:p w14:paraId="44933852" w14:textId="77777777" w:rsidR="00FC7914" w:rsidRPr="00D34FDB" w:rsidRDefault="00FC7914" w:rsidP="00826F8C">
            <w:pPr>
              <w:pStyle w:val="BodyText"/>
              <w:spacing w:after="0"/>
              <w:rPr>
                <w:b/>
                <w:bCs/>
                <w:sz w:val="23"/>
                <w:szCs w:val="23"/>
              </w:rPr>
            </w:pPr>
            <w:r w:rsidRPr="00D34FDB">
              <w:rPr>
                <w:b/>
                <w:bCs/>
                <w:sz w:val="23"/>
                <w:szCs w:val="23"/>
              </w:rPr>
              <w:t>B</w:t>
            </w:r>
          </w:p>
        </w:tc>
        <w:tc>
          <w:tcPr>
            <w:tcW w:w="1800" w:type="dxa"/>
          </w:tcPr>
          <w:p w14:paraId="5EE48AC3" w14:textId="77777777" w:rsidR="00FC7914" w:rsidRPr="00D34FDB" w:rsidRDefault="00FC7914" w:rsidP="00826F8C">
            <w:pPr>
              <w:pStyle w:val="BodyText"/>
              <w:spacing w:after="0"/>
              <w:jc w:val="center"/>
              <w:rPr>
                <w:sz w:val="23"/>
                <w:szCs w:val="23"/>
              </w:rPr>
            </w:pPr>
            <w:r w:rsidRPr="00D34FDB">
              <w:rPr>
                <w:sz w:val="23"/>
                <w:szCs w:val="23"/>
              </w:rPr>
              <w:t>801-900</w:t>
            </w:r>
          </w:p>
        </w:tc>
      </w:tr>
      <w:tr w:rsidR="00FC7914" w:rsidRPr="009952DC" w14:paraId="1E250038" w14:textId="77777777">
        <w:trPr>
          <w:jc w:val="center"/>
        </w:trPr>
        <w:tc>
          <w:tcPr>
            <w:tcW w:w="1008" w:type="dxa"/>
          </w:tcPr>
          <w:p w14:paraId="6C2E0932" w14:textId="77777777" w:rsidR="00FC7914" w:rsidRPr="00D34FDB" w:rsidRDefault="00FC7914" w:rsidP="00826F8C">
            <w:pPr>
              <w:pStyle w:val="BodyText"/>
              <w:spacing w:after="0"/>
              <w:rPr>
                <w:b/>
                <w:bCs/>
                <w:sz w:val="23"/>
                <w:szCs w:val="23"/>
              </w:rPr>
            </w:pPr>
            <w:r w:rsidRPr="00D34FDB">
              <w:rPr>
                <w:b/>
                <w:bCs/>
                <w:sz w:val="23"/>
                <w:szCs w:val="23"/>
              </w:rPr>
              <w:t>C</w:t>
            </w:r>
          </w:p>
        </w:tc>
        <w:tc>
          <w:tcPr>
            <w:tcW w:w="1800" w:type="dxa"/>
          </w:tcPr>
          <w:p w14:paraId="3D23B6B5" w14:textId="77777777" w:rsidR="00FC7914" w:rsidRPr="00D34FDB" w:rsidRDefault="00FC7914" w:rsidP="00826F8C">
            <w:pPr>
              <w:pStyle w:val="BodyText"/>
              <w:spacing w:after="0"/>
              <w:jc w:val="center"/>
              <w:rPr>
                <w:sz w:val="23"/>
                <w:szCs w:val="23"/>
              </w:rPr>
            </w:pPr>
            <w:r w:rsidRPr="00D34FDB">
              <w:rPr>
                <w:sz w:val="23"/>
                <w:szCs w:val="23"/>
              </w:rPr>
              <w:t>701-800</w:t>
            </w:r>
          </w:p>
        </w:tc>
      </w:tr>
      <w:tr w:rsidR="00FC7914" w:rsidRPr="009952DC" w14:paraId="749BB24E" w14:textId="77777777">
        <w:trPr>
          <w:jc w:val="center"/>
        </w:trPr>
        <w:tc>
          <w:tcPr>
            <w:tcW w:w="1008" w:type="dxa"/>
          </w:tcPr>
          <w:p w14:paraId="0C861C3E" w14:textId="77777777" w:rsidR="00FC7914" w:rsidRPr="00D34FDB" w:rsidRDefault="00FC7914" w:rsidP="00826F8C">
            <w:pPr>
              <w:pStyle w:val="BodyText"/>
              <w:spacing w:after="0"/>
              <w:rPr>
                <w:b/>
                <w:bCs/>
                <w:sz w:val="23"/>
                <w:szCs w:val="23"/>
              </w:rPr>
            </w:pPr>
            <w:r w:rsidRPr="00D34FDB">
              <w:rPr>
                <w:b/>
                <w:bCs/>
                <w:sz w:val="23"/>
                <w:szCs w:val="23"/>
              </w:rPr>
              <w:t>D</w:t>
            </w:r>
          </w:p>
        </w:tc>
        <w:tc>
          <w:tcPr>
            <w:tcW w:w="1800" w:type="dxa"/>
          </w:tcPr>
          <w:p w14:paraId="0FF63D55" w14:textId="77777777" w:rsidR="00FC7914" w:rsidRPr="00D34FDB" w:rsidRDefault="00FC7914" w:rsidP="00826F8C">
            <w:pPr>
              <w:pStyle w:val="BodyText"/>
              <w:spacing w:after="0"/>
              <w:jc w:val="center"/>
              <w:rPr>
                <w:sz w:val="23"/>
                <w:szCs w:val="23"/>
              </w:rPr>
            </w:pPr>
            <w:r w:rsidRPr="00D34FDB">
              <w:rPr>
                <w:sz w:val="23"/>
                <w:szCs w:val="23"/>
              </w:rPr>
              <w:t>601-700</w:t>
            </w:r>
          </w:p>
        </w:tc>
      </w:tr>
      <w:tr w:rsidR="00FC7914" w:rsidRPr="009952DC" w14:paraId="214E85C6" w14:textId="77777777">
        <w:trPr>
          <w:jc w:val="center"/>
        </w:trPr>
        <w:tc>
          <w:tcPr>
            <w:tcW w:w="1008" w:type="dxa"/>
          </w:tcPr>
          <w:p w14:paraId="14143EAB" w14:textId="77777777" w:rsidR="00FC7914" w:rsidRPr="00D34FDB" w:rsidRDefault="00FC7914" w:rsidP="00826F8C">
            <w:pPr>
              <w:pStyle w:val="BodyText"/>
              <w:spacing w:after="0"/>
              <w:rPr>
                <w:b/>
                <w:bCs/>
                <w:sz w:val="23"/>
                <w:szCs w:val="23"/>
              </w:rPr>
            </w:pPr>
            <w:r w:rsidRPr="00D34FDB">
              <w:rPr>
                <w:b/>
                <w:bCs/>
                <w:sz w:val="23"/>
                <w:szCs w:val="23"/>
              </w:rPr>
              <w:t>F</w:t>
            </w:r>
          </w:p>
        </w:tc>
        <w:tc>
          <w:tcPr>
            <w:tcW w:w="1800" w:type="dxa"/>
          </w:tcPr>
          <w:p w14:paraId="67B4E1FD" w14:textId="77777777" w:rsidR="00FC7914" w:rsidRPr="00D34FDB" w:rsidRDefault="00FC7914" w:rsidP="00826F8C">
            <w:pPr>
              <w:pStyle w:val="BodyText"/>
              <w:spacing w:after="0"/>
              <w:jc w:val="center"/>
              <w:rPr>
                <w:sz w:val="23"/>
                <w:szCs w:val="23"/>
              </w:rPr>
            </w:pPr>
            <w:r w:rsidRPr="00D34FDB">
              <w:rPr>
                <w:sz w:val="23"/>
                <w:szCs w:val="23"/>
              </w:rPr>
              <w:sym w:font="Symbol" w:char="F0A3"/>
            </w:r>
            <w:r w:rsidRPr="00D34FDB">
              <w:rPr>
                <w:sz w:val="23"/>
                <w:szCs w:val="23"/>
              </w:rPr>
              <w:t xml:space="preserve"> 600</w:t>
            </w:r>
          </w:p>
        </w:tc>
      </w:tr>
    </w:tbl>
    <w:p w14:paraId="5C6EAEC1" w14:textId="77777777" w:rsidR="00FC7914" w:rsidRDefault="00FC7914" w:rsidP="008E6012">
      <w:pPr>
        <w:pStyle w:val="BodyText"/>
        <w:spacing w:after="0"/>
        <w:rPr>
          <w:sz w:val="23"/>
          <w:szCs w:val="23"/>
        </w:rPr>
      </w:pPr>
    </w:p>
    <w:p w14:paraId="73F27529" w14:textId="300B0B52" w:rsidR="00705B8E" w:rsidRPr="00705B8E" w:rsidRDefault="00705B8E" w:rsidP="008E6012">
      <w:pPr>
        <w:pStyle w:val="BodyText"/>
        <w:spacing w:after="0"/>
        <w:rPr>
          <w:b/>
          <w:sz w:val="23"/>
          <w:szCs w:val="23"/>
        </w:rPr>
      </w:pPr>
      <w:r>
        <w:rPr>
          <w:b/>
          <w:sz w:val="23"/>
          <w:szCs w:val="23"/>
        </w:rPr>
        <w:t>*</w:t>
      </w:r>
      <w:r w:rsidRPr="00705B8E">
        <w:rPr>
          <w:b/>
          <w:sz w:val="23"/>
          <w:szCs w:val="23"/>
        </w:rPr>
        <w:t xml:space="preserve">Uploading Work to </w:t>
      </w:r>
      <w:r w:rsidR="00A47E74">
        <w:rPr>
          <w:b/>
          <w:sz w:val="23"/>
          <w:szCs w:val="23"/>
        </w:rPr>
        <w:t>Via</w:t>
      </w:r>
    </w:p>
    <w:p w14:paraId="2D49E76D" w14:textId="2FBB7103" w:rsidR="00705B8E" w:rsidRDefault="00705B8E" w:rsidP="00705B8E">
      <w:pPr>
        <w:rPr>
          <w:sz w:val="23"/>
          <w:szCs w:val="23"/>
        </w:rPr>
      </w:pPr>
      <w:r w:rsidRPr="00705B8E">
        <w:rPr>
          <w:sz w:val="23"/>
          <w:szCs w:val="23"/>
        </w:rPr>
        <w:t xml:space="preserve">ENGL 398 is used by the CSE as part of its accreditation process. Specifically, CSE must demonstrate </w:t>
      </w:r>
      <w:r>
        <w:rPr>
          <w:sz w:val="23"/>
          <w:szCs w:val="23"/>
        </w:rPr>
        <w:t xml:space="preserve">to </w:t>
      </w:r>
      <w:r w:rsidRPr="00705B8E">
        <w:rPr>
          <w:sz w:val="23"/>
          <w:szCs w:val="23"/>
        </w:rPr>
        <w:t xml:space="preserve">the </w:t>
      </w:r>
      <w:r w:rsidRPr="00705B8E">
        <w:rPr>
          <w:color w:val="222222"/>
          <w:sz w:val="23"/>
          <w:szCs w:val="23"/>
          <w:shd w:val="clear" w:color="auto" w:fill="FFFFFF"/>
        </w:rPr>
        <w:t xml:space="preserve">Accreditation Board for Engineering and Technology </w:t>
      </w:r>
      <w:r w:rsidR="00270A9A">
        <w:rPr>
          <w:sz w:val="23"/>
          <w:szCs w:val="23"/>
        </w:rPr>
        <w:t>(</w:t>
      </w:r>
      <w:r>
        <w:rPr>
          <w:sz w:val="23"/>
          <w:szCs w:val="23"/>
        </w:rPr>
        <w:t xml:space="preserve">ABET) that students in CSE’s undergraduate </w:t>
      </w:r>
      <w:r w:rsidRPr="00705B8E">
        <w:rPr>
          <w:sz w:val="23"/>
          <w:szCs w:val="23"/>
        </w:rPr>
        <w:t xml:space="preserve">programs fulfill assignments that </w:t>
      </w:r>
      <w:r>
        <w:rPr>
          <w:sz w:val="23"/>
          <w:szCs w:val="23"/>
        </w:rPr>
        <w:t>assess</w:t>
      </w:r>
      <w:r w:rsidRPr="00705B8E">
        <w:rPr>
          <w:sz w:val="23"/>
          <w:szCs w:val="23"/>
        </w:rPr>
        <w:t xml:space="preserve"> specific learning outcomes. </w:t>
      </w:r>
      <w:r w:rsidR="00A47E74">
        <w:rPr>
          <w:sz w:val="23"/>
          <w:szCs w:val="23"/>
        </w:rPr>
        <w:t>Please see the ABET Info Sheet for Students for more information (available in Canvas).</w:t>
      </w:r>
    </w:p>
    <w:p w14:paraId="40F84FB9" w14:textId="77777777" w:rsidR="00705B8E" w:rsidRDefault="00705B8E" w:rsidP="00705B8E">
      <w:pPr>
        <w:rPr>
          <w:sz w:val="23"/>
          <w:szCs w:val="23"/>
        </w:rPr>
      </w:pPr>
    </w:p>
    <w:p w14:paraId="50784ED2" w14:textId="77777777" w:rsidR="00705B8E" w:rsidRPr="009952DC" w:rsidRDefault="00705B8E" w:rsidP="008E6012">
      <w:pPr>
        <w:pStyle w:val="BodyText"/>
        <w:spacing w:after="0"/>
        <w:rPr>
          <w:sz w:val="23"/>
          <w:szCs w:val="23"/>
        </w:rPr>
      </w:pPr>
    </w:p>
    <w:p w14:paraId="1D331A4D" w14:textId="77777777" w:rsidR="00FC7914" w:rsidRPr="00D34FDB" w:rsidRDefault="00FC7914" w:rsidP="008E6012">
      <w:pPr>
        <w:pStyle w:val="Heading2"/>
        <w:keepNext w:val="0"/>
        <w:pBdr>
          <w:bottom w:val="single" w:sz="4" w:space="1" w:color="auto"/>
        </w:pBdr>
        <w:jc w:val="right"/>
        <w:rPr>
          <w:smallCaps/>
        </w:rPr>
      </w:pPr>
      <w:r w:rsidRPr="009952DC">
        <w:rPr>
          <w:sz w:val="23"/>
          <w:szCs w:val="23"/>
        </w:rPr>
        <w:br w:type="page"/>
      </w:r>
      <w:r w:rsidRPr="00D34FDB">
        <w:rPr>
          <w:smallCaps/>
        </w:rPr>
        <w:t>Course Policies</w:t>
      </w:r>
    </w:p>
    <w:p w14:paraId="4C84BCEF" w14:textId="77777777" w:rsidR="00FC7914" w:rsidRPr="009952DC" w:rsidRDefault="00FC7914" w:rsidP="008E6012">
      <w:pPr>
        <w:pStyle w:val="BodyText"/>
        <w:spacing w:after="0"/>
        <w:rPr>
          <w:i/>
          <w:iCs/>
          <w:sz w:val="23"/>
          <w:szCs w:val="23"/>
        </w:rPr>
      </w:pPr>
    </w:p>
    <w:p w14:paraId="0E19A94B" w14:textId="361E7963" w:rsidR="008F0D41" w:rsidRPr="00D34FDB" w:rsidRDefault="008F0D41" w:rsidP="008E6012">
      <w:pPr>
        <w:pStyle w:val="BodyText"/>
        <w:spacing w:after="0"/>
        <w:rPr>
          <w:b/>
          <w:iCs/>
          <w:sz w:val="24"/>
          <w:szCs w:val="24"/>
        </w:rPr>
      </w:pPr>
      <w:r w:rsidRPr="00D34FDB">
        <w:rPr>
          <w:b/>
          <w:iCs/>
          <w:sz w:val="24"/>
          <w:szCs w:val="24"/>
        </w:rPr>
        <w:t>Attendance</w:t>
      </w:r>
    </w:p>
    <w:p w14:paraId="403D94C9" w14:textId="77777777" w:rsidR="008F0D41" w:rsidRDefault="008F0D41" w:rsidP="00D34FDB">
      <w:pPr>
        <w:pStyle w:val="BodyText"/>
        <w:spacing w:after="0"/>
        <w:rPr>
          <w:sz w:val="23"/>
          <w:szCs w:val="23"/>
        </w:rPr>
      </w:pPr>
      <w:r w:rsidRPr="009952DC">
        <w:rPr>
          <w:sz w:val="23"/>
          <w:szCs w:val="23"/>
        </w:rPr>
        <w:t>If you miss a class, you must email or speak with a cl</w:t>
      </w:r>
      <w:r>
        <w:rPr>
          <w:sz w:val="23"/>
          <w:szCs w:val="23"/>
        </w:rPr>
        <w:t xml:space="preserve">assmate regarding the work you missed. </w:t>
      </w:r>
      <w:r w:rsidRPr="009952DC">
        <w:rPr>
          <w:sz w:val="23"/>
          <w:szCs w:val="23"/>
        </w:rPr>
        <w:t xml:space="preserve">Only after you have spoken with a classmate should you contact </w:t>
      </w:r>
      <w:r>
        <w:rPr>
          <w:sz w:val="23"/>
          <w:szCs w:val="23"/>
        </w:rPr>
        <w:t>me</w:t>
      </w:r>
      <w:r w:rsidRPr="009952DC">
        <w:rPr>
          <w:sz w:val="23"/>
          <w:szCs w:val="23"/>
        </w:rPr>
        <w:t xml:space="preserve"> for clarifications.</w:t>
      </w:r>
      <w:r>
        <w:rPr>
          <w:sz w:val="23"/>
          <w:szCs w:val="23"/>
        </w:rPr>
        <w:t xml:space="preserve"> </w:t>
      </w:r>
    </w:p>
    <w:p w14:paraId="2B514B74" w14:textId="77777777" w:rsidR="008F0D41" w:rsidRDefault="008F0D41" w:rsidP="00D34FDB">
      <w:pPr>
        <w:pStyle w:val="BodyText"/>
        <w:spacing w:after="0"/>
        <w:ind w:left="360"/>
        <w:rPr>
          <w:sz w:val="23"/>
          <w:szCs w:val="23"/>
        </w:rPr>
      </w:pPr>
    </w:p>
    <w:p w14:paraId="1DBB50FB" w14:textId="6934D9A1" w:rsidR="008F0D41" w:rsidRPr="008F0D41" w:rsidRDefault="008F0D41" w:rsidP="00D34FDB">
      <w:pPr>
        <w:pStyle w:val="BodyText"/>
        <w:spacing w:after="0"/>
        <w:rPr>
          <w:sz w:val="23"/>
          <w:szCs w:val="23"/>
        </w:rPr>
      </w:pPr>
      <w:r w:rsidRPr="008F0D41">
        <w:rPr>
          <w:sz w:val="23"/>
          <w:szCs w:val="23"/>
        </w:rPr>
        <w:t>Starting with your</w:t>
      </w:r>
      <w:r>
        <w:rPr>
          <w:b/>
          <w:sz w:val="23"/>
          <w:szCs w:val="23"/>
        </w:rPr>
        <w:t xml:space="preserve"> fourth (4</w:t>
      </w:r>
      <w:r w:rsidRPr="003E74DA">
        <w:rPr>
          <w:b/>
          <w:sz w:val="23"/>
          <w:szCs w:val="23"/>
          <w:vertAlign w:val="superscript"/>
        </w:rPr>
        <w:t>th</w:t>
      </w:r>
      <w:r>
        <w:rPr>
          <w:b/>
          <w:sz w:val="23"/>
          <w:szCs w:val="23"/>
        </w:rPr>
        <w:t>) absence, 100</w:t>
      </w:r>
      <w:r w:rsidRPr="00F46EA0">
        <w:rPr>
          <w:b/>
          <w:sz w:val="23"/>
          <w:szCs w:val="23"/>
        </w:rPr>
        <w:t xml:space="preserve"> points </w:t>
      </w:r>
      <w:r w:rsidRPr="008F0D41">
        <w:rPr>
          <w:sz w:val="23"/>
          <w:szCs w:val="23"/>
        </w:rPr>
        <w:t>will be deducted from your final course grade</w:t>
      </w:r>
      <w:r w:rsidRPr="00F46EA0">
        <w:rPr>
          <w:b/>
          <w:sz w:val="23"/>
          <w:szCs w:val="23"/>
        </w:rPr>
        <w:t xml:space="preserve"> for each </w:t>
      </w:r>
      <w:r>
        <w:rPr>
          <w:b/>
          <w:sz w:val="23"/>
          <w:szCs w:val="23"/>
        </w:rPr>
        <w:t xml:space="preserve">additional </w:t>
      </w:r>
      <w:r w:rsidRPr="00F46EA0">
        <w:rPr>
          <w:b/>
          <w:sz w:val="23"/>
          <w:szCs w:val="23"/>
        </w:rPr>
        <w:t>absence.</w:t>
      </w:r>
      <w:r>
        <w:rPr>
          <w:b/>
          <w:sz w:val="23"/>
          <w:szCs w:val="23"/>
        </w:rPr>
        <w:t xml:space="preserve"> </w:t>
      </w:r>
      <w:r w:rsidRPr="00816C27">
        <w:rPr>
          <w:sz w:val="23"/>
          <w:szCs w:val="23"/>
        </w:rPr>
        <w:t xml:space="preserve">A student with </w:t>
      </w:r>
      <w:r w:rsidRPr="00816C27">
        <w:rPr>
          <w:b/>
          <w:sz w:val="23"/>
          <w:szCs w:val="23"/>
        </w:rPr>
        <w:t>six (6) absences</w:t>
      </w:r>
      <w:r w:rsidRPr="00816C27">
        <w:rPr>
          <w:sz w:val="23"/>
          <w:szCs w:val="23"/>
        </w:rPr>
        <w:t xml:space="preserve">, </w:t>
      </w:r>
      <w:r>
        <w:rPr>
          <w:sz w:val="23"/>
          <w:szCs w:val="23"/>
        </w:rPr>
        <w:t xml:space="preserve">regardless of the reason or </w:t>
      </w:r>
      <w:r w:rsidRPr="00816C27">
        <w:rPr>
          <w:sz w:val="23"/>
          <w:szCs w:val="23"/>
        </w:rPr>
        <w:t xml:space="preserve">excuse, </w:t>
      </w:r>
      <w:r w:rsidRPr="00816C27">
        <w:rPr>
          <w:b/>
          <w:sz w:val="23"/>
          <w:szCs w:val="23"/>
        </w:rPr>
        <w:t>will fail the course</w:t>
      </w:r>
      <w:r>
        <w:rPr>
          <w:b/>
          <w:sz w:val="23"/>
          <w:szCs w:val="23"/>
        </w:rPr>
        <w:t xml:space="preserve"> automatically</w:t>
      </w:r>
      <w:r w:rsidRPr="00816C27">
        <w:rPr>
          <w:sz w:val="23"/>
          <w:szCs w:val="23"/>
        </w:rPr>
        <w:t>.</w:t>
      </w:r>
      <w:r>
        <w:rPr>
          <w:sz w:val="23"/>
          <w:szCs w:val="23"/>
        </w:rPr>
        <w:t xml:space="preserve"> </w:t>
      </w:r>
    </w:p>
    <w:p w14:paraId="09806550" w14:textId="77777777" w:rsidR="008F0D41" w:rsidRDefault="008F0D41" w:rsidP="008E6012">
      <w:pPr>
        <w:pStyle w:val="BodyText"/>
        <w:spacing w:after="0"/>
        <w:rPr>
          <w:i/>
          <w:iCs/>
          <w:sz w:val="23"/>
          <w:szCs w:val="23"/>
        </w:rPr>
      </w:pPr>
    </w:p>
    <w:p w14:paraId="1B51092C" w14:textId="22B27344" w:rsidR="00FC7914" w:rsidRPr="00D34FDB" w:rsidRDefault="00FC7914" w:rsidP="008E6012">
      <w:pPr>
        <w:pStyle w:val="BodyText"/>
        <w:spacing w:after="0"/>
        <w:rPr>
          <w:b/>
          <w:iCs/>
          <w:sz w:val="24"/>
          <w:szCs w:val="24"/>
        </w:rPr>
      </w:pPr>
      <w:r w:rsidRPr="00D34FDB">
        <w:rPr>
          <w:b/>
          <w:iCs/>
          <w:sz w:val="24"/>
          <w:szCs w:val="24"/>
        </w:rPr>
        <w:t xml:space="preserve">Participation &amp; </w:t>
      </w:r>
      <w:r w:rsidR="003E74DA" w:rsidRPr="00D34FDB">
        <w:rPr>
          <w:b/>
          <w:iCs/>
          <w:sz w:val="24"/>
          <w:szCs w:val="24"/>
        </w:rPr>
        <w:t>In-Class Work</w:t>
      </w:r>
    </w:p>
    <w:p w14:paraId="0ED9A97D" w14:textId="44EB5C2D" w:rsidR="00FC7914" w:rsidRPr="00E0728A" w:rsidRDefault="003E74DA" w:rsidP="00D34FDB">
      <w:pPr>
        <w:pStyle w:val="BodyText"/>
        <w:spacing w:after="0"/>
        <w:rPr>
          <w:sz w:val="23"/>
          <w:szCs w:val="23"/>
        </w:rPr>
      </w:pPr>
      <w:r>
        <w:rPr>
          <w:sz w:val="23"/>
          <w:szCs w:val="23"/>
        </w:rPr>
        <w:t xml:space="preserve">You are expected to attend class </w:t>
      </w:r>
      <w:r w:rsidR="00FC7914" w:rsidRPr="009952DC">
        <w:rPr>
          <w:sz w:val="23"/>
          <w:szCs w:val="23"/>
        </w:rPr>
        <w:t>on-time and active</w:t>
      </w:r>
      <w:r>
        <w:rPr>
          <w:sz w:val="23"/>
          <w:szCs w:val="23"/>
        </w:rPr>
        <w:t>ly participate</w:t>
      </w:r>
      <w:r w:rsidR="00FC7914" w:rsidRPr="009952DC">
        <w:rPr>
          <w:sz w:val="23"/>
          <w:szCs w:val="23"/>
        </w:rPr>
        <w:t xml:space="preserve"> in all class sessions</w:t>
      </w:r>
      <w:r w:rsidR="00F46EA0">
        <w:rPr>
          <w:sz w:val="23"/>
          <w:szCs w:val="23"/>
        </w:rPr>
        <w:t xml:space="preserve">. </w:t>
      </w:r>
      <w:r>
        <w:rPr>
          <w:sz w:val="23"/>
          <w:szCs w:val="23"/>
        </w:rPr>
        <w:t xml:space="preserve">If you miss a class session, you cannot make up the in-class work nor the participation points for that day. </w:t>
      </w:r>
      <w:r w:rsidRPr="00E0728A">
        <w:rPr>
          <w:sz w:val="23"/>
          <w:szCs w:val="23"/>
        </w:rPr>
        <w:t>In addition, your thoughtful and productive participation will have a positive effect on any rounding necessary in your final grade</w:t>
      </w:r>
      <w:r w:rsidR="00E0728A" w:rsidRPr="00E0728A">
        <w:rPr>
          <w:sz w:val="23"/>
          <w:szCs w:val="23"/>
        </w:rPr>
        <w:t>.</w:t>
      </w:r>
      <w:r w:rsidR="00705B8E">
        <w:rPr>
          <w:sz w:val="23"/>
          <w:szCs w:val="23"/>
        </w:rPr>
        <w:t xml:space="preserve"> </w:t>
      </w:r>
    </w:p>
    <w:p w14:paraId="001BE1A2" w14:textId="77777777" w:rsidR="00FC7914" w:rsidRPr="009952DC" w:rsidRDefault="00FC7914" w:rsidP="002F45D4">
      <w:pPr>
        <w:rPr>
          <w:i/>
          <w:iCs/>
          <w:sz w:val="23"/>
          <w:szCs w:val="23"/>
        </w:rPr>
      </w:pPr>
    </w:p>
    <w:p w14:paraId="48ABB647" w14:textId="77777777" w:rsidR="00FC7914" w:rsidRPr="00D34FDB" w:rsidRDefault="00FC7914" w:rsidP="002F45D4">
      <w:pPr>
        <w:rPr>
          <w:b/>
          <w:sz w:val="24"/>
          <w:szCs w:val="24"/>
        </w:rPr>
      </w:pPr>
      <w:r w:rsidRPr="00D34FDB">
        <w:rPr>
          <w:b/>
          <w:iCs/>
          <w:sz w:val="24"/>
          <w:szCs w:val="24"/>
        </w:rPr>
        <w:t>Presentation of Written Work</w:t>
      </w:r>
      <w:r w:rsidRPr="00D34FDB">
        <w:rPr>
          <w:b/>
          <w:sz w:val="24"/>
          <w:szCs w:val="24"/>
        </w:rPr>
        <w:t xml:space="preserve"> </w:t>
      </w:r>
    </w:p>
    <w:p w14:paraId="557E835B" w14:textId="77777777" w:rsidR="00E0728A" w:rsidRDefault="00E83822" w:rsidP="00D34FDB">
      <w:pPr>
        <w:rPr>
          <w:sz w:val="23"/>
          <w:szCs w:val="23"/>
        </w:rPr>
      </w:pPr>
      <w:r>
        <w:rPr>
          <w:sz w:val="23"/>
          <w:szCs w:val="23"/>
        </w:rPr>
        <w:t>If</w:t>
      </w:r>
      <w:r w:rsidRPr="009952DC">
        <w:rPr>
          <w:sz w:val="23"/>
          <w:szCs w:val="23"/>
        </w:rPr>
        <w:t xml:space="preserve"> you have questions about </w:t>
      </w:r>
      <w:r>
        <w:rPr>
          <w:sz w:val="23"/>
          <w:szCs w:val="23"/>
        </w:rPr>
        <w:t xml:space="preserve">the </w:t>
      </w:r>
      <w:r w:rsidRPr="009952DC">
        <w:rPr>
          <w:sz w:val="23"/>
          <w:szCs w:val="23"/>
        </w:rPr>
        <w:t xml:space="preserve">expectations for </w:t>
      </w:r>
      <w:r>
        <w:rPr>
          <w:sz w:val="23"/>
          <w:szCs w:val="23"/>
        </w:rPr>
        <w:t>each assignment</w:t>
      </w:r>
      <w:r w:rsidRPr="009952DC">
        <w:rPr>
          <w:sz w:val="23"/>
          <w:szCs w:val="23"/>
        </w:rPr>
        <w:t xml:space="preserve">, </w:t>
      </w:r>
      <w:r>
        <w:rPr>
          <w:sz w:val="23"/>
          <w:szCs w:val="23"/>
        </w:rPr>
        <w:t xml:space="preserve">check the individual assignment sheets and </w:t>
      </w:r>
      <w:r w:rsidRPr="009952DC">
        <w:rPr>
          <w:sz w:val="23"/>
          <w:szCs w:val="23"/>
        </w:rPr>
        <w:t xml:space="preserve">ask </w:t>
      </w:r>
      <w:r>
        <w:rPr>
          <w:sz w:val="23"/>
          <w:szCs w:val="23"/>
        </w:rPr>
        <w:t>me</w:t>
      </w:r>
      <w:r w:rsidRPr="009952DC">
        <w:rPr>
          <w:sz w:val="23"/>
          <w:szCs w:val="23"/>
        </w:rPr>
        <w:t>.</w:t>
      </w:r>
      <w:r>
        <w:rPr>
          <w:sz w:val="23"/>
          <w:szCs w:val="23"/>
        </w:rPr>
        <w:t xml:space="preserve"> The page numbers on assignment sheets </w:t>
      </w:r>
      <w:r w:rsidR="00DA3508">
        <w:rPr>
          <w:sz w:val="23"/>
          <w:szCs w:val="23"/>
        </w:rPr>
        <w:t xml:space="preserve">usually </w:t>
      </w:r>
      <w:r>
        <w:rPr>
          <w:sz w:val="23"/>
          <w:szCs w:val="23"/>
        </w:rPr>
        <w:t xml:space="preserve">refer to single-spaced pages. </w:t>
      </w:r>
      <w:r w:rsidRPr="009952DC">
        <w:rPr>
          <w:sz w:val="23"/>
          <w:szCs w:val="23"/>
        </w:rPr>
        <w:t>G</w:t>
      </w:r>
      <w:r>
        <w:rPr>
          <w:sz w:val="23"/>
          <w:szCs w:val="23"/>
        </w:rPr>
        <w:t>eneral g</w:t>
      </w:r>
      <w:r w:rsidRPr="009952DC">
        <w:rPr>
          <w:sz w:val="23"/>
          <w:szCs w:val="23"/>
        </w:rPr>
        <w:t xml:space="preserve">uidelines for individual </w:t>
      </w:r>
      <w:r>
        <w:rPr>
          <w:sz w:val="23"/>
          <w:szCs w:val="23"/>
        </w:rPr>
        <w:t>genres and documents</w:t>
      </w:r>
      <w:r w:rsidRPr="009952DC">
        <w:rPr>
          <w:sz w:val="23"/>
          <w:szCs w:val="23"/>
        </w:rPr>
        <w:t xml:space="preserve"> appear in </w:t>
      </w:r>
      <w:r>
        <w:rPr>
          <w:sz w:val="23"/>
          <w:szCs w:val="23"/>
        </w:rPr>
        <w:t xml:space="preserve">our textbook, </w:t>
      </w:r>
      <w:r w:rsidR="00E0728A">
        <w:rPr>
          <w:i/>
          <w:sz w:val="23"/>
          <w:szCs w:val="23"/>
        </w:rPr>
        <w:t>PSTC</w:t>
      </w:r>
      <w:r>
        <w:rPr>
          <w:sz w:val="23"/>
          <w:szCs w:val="23"/>
        </w:rPr>
        <w:t xml:space="preserve">; always consult </w:t>
      </w:r>
      <w:r w:rsidRPr="00E83822">
        <w:rPr>
          <w:i/>
          <w:sz w:val="23"/>
          <w:szCs w:val="23"/>
        </w:rPr>
        <w:t>PSTC</w:t>
      </w:r>
      <w:r>
        <w:rPr>
          <w:sz w:val="23"/>
          <w:szCs w:val="23"/>
        </w:rPr>
        <w:t xml:space="preserve"> when creating your documents.</w:t>
      </w:r>
      <w:r w:rsidR="009273AB">
        <w:rPr>
          <w:sz w:val="23"/>
          <w:szCs w:val="23"/>
        </w:rPr>
        <w:t xml:space="preserve"> </w:t>
      </w:r>
    </w:p>
    <w:p w14:paraId="2855F84E" w14:textId="77777777" w:rsidR="00E0728A" w:rsidRDefault="00E0728A" w:rsidP="00D34FDB">
      <w:pPr>
        <w:rPr>
          <w:sz w:val="23"/>
          <w:szCs w:val="23"/>
        </w:rPr>
      </w:pPr>
    </w:p>
    <w:p w14:paraId="46F8F4A5" w14:textId="718221C2" w:rsidR="00FC7914" w:rsidRPr="009952DC" w:rsidRDefault="009273AB" w:rsidP="00D34FDB">
      <w:pPr>
        <w:rPr>
          <w:sz w:val="23"/>
          <w:szCs w:val="23"/>
        </w:rPr>
      </w:pPr>
      <w:r>
        <w:rPr>
          <w:sz w:val="23"/>
          <w:szCs w:val="23"/>
        </w:rPr>
        <w:t>All written work</w:t>
      </w:r>
      <w:r w:rsidRPr="009952DC">
        <w:rPr>
          <w:sz w:val="23"/>
          <w:szCs w:val="23"/>
        </w:rPr>
        <w:t xml:space="preserve"> should appear in a professional typeface with a 12-point font and margins of no larger than one inch </w:t>
      </w:r>
      <w:r>
        <w:rPr>
          <w:sz w:val="23"/>
          <w:szCs w:val="23"/>
        </w:rPr>
        <w:t>on all sides.</w:t>
      </w:r>
      <w:r w:rsidR="00DA3508">
        <w:rPr>
          <w:sz w:val="23"/>
          <w:szCs w:val="23"/>
        </w:rPr>
        <w:t xml:space="preserve"> </w:t>
      </w:r>
      <w:r w:rsidR="00FC7914" w:rsidRPr="009952DC">
        <w:rPr>
          <w:sz w:val="23"/>
          <w:szCs w:val="23"/>
        </w:rPr>
        <w:t>Unless otherwise specified, all written work should be submitted as a .doc,</w:t>
      </w:r>
      <w:r w:rsidR="00DA3508">
        <w:rPr>
          <w:sz w:val="23"/>
          <w:szCs w:val="23"/>
        </w:rPr>
        <w:t xml:space="preserve"> </w:t>
      </w:r>
      <w:r w:rsidR="00FC7914" w:rsidRPr="009952DC">
        <w:rPr>
          <w:sz w:val="23"/>
          <w:szCs w:val="23"/>
        </w:rPr>
        <w:t>.</w:t>
      </w:r>
      <w:proofErr w:type="spellStart"/>
      <w:r w:rsidR="00FC7914" w:rsidRPr="009952DC">
        <w:rPr>
          <w:sz w:val="23"/>
          <w:szCs w:val="23"/>
        </w:rPr>
        <w:t>docx</w:t>
      </w:r>
      <w:proofErr w:type="spellEnd"/>
      <w:r w:rsidR="00FC7914" w:rsidRPr="009952DC">
        <w:rPr>
          <w:sz w:val="23"/>
          <w:szCs w:val="23"/>
        </w:rPr>
        <w:t xml:space="preserve">, </w:t>
      </w:r>
      <w:r w:rsidR="00DA3508">
        <w:rPr>
          <w:sz w:val="23"/>
          <w:szCs w:val="23"/>
        </w:rPr>
        <w:t xml:space="preserve">or </w:t>
      </w:r>
      <w:r w:rsidR="00FC7914" w:rsidRPr="009952DC">
        <w:rPr>
          <w:sz w:val="23"/>
          <w:szCs w:val="23"/>
        </w:rPr>
        <w:t>.pdf file</w:t>
      </w:r>
      <w:r w:rsidR="00F46EA0">
        <w:rPr>
          <w:sz w:val="23"/>
          <w:szCs w:val="23"/>
        </w:rPr>
        <w:t xml:space="preserve">. </w:t>
      </w:r>
    </w:p>
    <w:p w14:paraId="7BE3604E" w14:textId="77777777" w:rsidR="00FC7914" w:rsidRPr="009952DC" w:rsidRDefault="00FC7914" w:rsidP="002F45D4">
      <w:pPr>
        <w:pStyle w:val="BodyText"/>
        <w:spacing w:after="0"/>
        <w:rPr>
          <w:b/>
          <w:bCs/>
          <w:sz w:val="23"/>
          <w:szCs w:val="23"/>
        </w:rPr>
      </w:pPr>
    </w:p>
    <w:p w14:paraId="3BCB5CD2" w14:textId="77777777" w:rsidR="00F46EA0" w:rsidRPr="00D34FDB" w:rsidRDefault="00F46EA0" w:rsidP="00F46EA0">
      <w:pPr>
        <w:pStyle w:val="BodyText"/>
        <w:tabs>
          <w:tab w:val="left" w:pos="360"/>
        </w:tabs>
        <w:spacing w:after="0"/>
        <w:rPr>
          <w:b/>
          <w:iCs/>
          <w:sz w:val="24"/>
          <w:szCs w:val="24"/>
        </w:rPr>
      </w:pPr>
      <w:r w:rsidRPr="00D34FDB">
        <w:rPr>
          <w:b/>
          <w:iCs/>
          <w:sz w:val="24"/>
          <w:szCs w:val="24"/>
        </w:rPr>
        <w:t>Late Work</w:t>
      </w:r>
    </w:p>
    <w:p w14:paraId="3AACE230" w14:textId="0629A76D" w:rsidR="00DA3508" w:rsidRDefault="00F46EA0" w:rsidP="00D34FDB">
      <w:pPr>
        <w:pStyle w:val="BodyText"/>
        <w:tabs>
          <w:tab w:val="left" w:pos="360"/>
        </w:tabs>
        <w:spacing w:after="0"/>
        <w:rPr>
          <w:sz w:val="23"/>
          <w:szCs w:val="23"/>
        </w:rPr>
      </w:pPr>
      <w:r w:rsidRPr="009952DC">
        <w:rPr>
          <w:sz w:val="23"/>
          <w:szCs w:val="23"/>
        </w:rPr>
        <w:t>Any work not turned in by the deadline is late w</w:t>
      </w:r>
      <w:r>
        <w:rPr>
          <w:sz w:val="23"/>
          <w:szCs w:val="23"/>
        </w:rPr>
        <w:t xml:space="preserve">ork. </w:t>
      </w:r>
      <w:r w:rsidR="00E83822">
        <w:rPr>
          <w:sz w:val="23"/>
          <w:szCs w:val="23"/>
        </w:rPr>
        <w:t xml:space="preserve">I </w:t>
      </w:r>
      <w:r w:rsidR="009273AB">
        <w:rPr>
          <w:sz w:val="23"/>
          <w:szCs w:val="23"/>
        </w:rPr>
        <w:t>will</w:t>
      </w:r>
      <w:r w:rsidRPr="009952DC">
        <w:rPr>
          <w:sz w:val="23"/>
          <w:szCs w:val="23"/>
        </w:rPr>
        <w:t xml:space="preserve"> deduct a f</w:t>
      </w:r>
      <w:r>
        <w:rPr>
          <w:sz w:val="23"/>
          <w:szCs w:val="23"/>
        </w:rPr>
        <w:t>ull let</w:t>
      </w:r>
      <w:r w:rsidR="00DA3508">
        <w:rPr>
          <w:sz w:val="23"/>
          <w:szCs w:val="23"/>
        </w:rPr>
        <w:t xml:space="preserve">ter grade </w:t>
      </w:r>
      <w:r w:rsidR="009273AB">
        <w:rPr>
          <w:sz w:val="23"/>
          <w:szCs w:val="23"/>
        </w:rPr>
        <w:t xml:space="preserve">each day the work is </w:t>
      </w:r>
      <w:r>
        <w:rPr>
          <w:sz w:val="23"/>
          <w:szCs w:val="23"/>
        </w:rPr>
        <w:t xml:space="preserve">late. </w:t>
      </w:r>
      <w:r w:rsidR="00DA3508">
        <w:rPr>
          <w:sz w:val="23"/>
          <w:szCs w:val="23"/>
        </w:rPr>
        <w:t>Work submitted beyond 3</w:t>
      </w:r>
      <w:r w:rsidRPr="009952DC">
        <w:rPr>
          <w:sz w:val="23"/>
          <w:szCs w:val="23"/>
        </w:rPr>
        <w:t xml:space="preserve"> calendar days will receive a zero. </w:t>
      </w:r>
      <w:r w:rsidR="009273AB">
        <w:rPr>
          <w:sz w:val="23"/>
          <w:szCs w:val="23"/>
        </w:rPr>
        <w:t>Late work is not revisable.</w:t>
      </w:r>
      <w:r w:rsidR="00DA3508">
        <w:rPr>
          <w:sz w:val="23"/>
          <w:szCs w:val="23"/>
        </w:rPr>
        <w:t xml:space="preserve"> </w:t>
      </w:r>
    </w:p>
    <w:p w14:paraId="3F59694B" w14:textId="77777777" w:rsidR="00DA3508" w:rsidRDefault="00DA3508" w:rsidP="00D34FDB">
      <w:pPr>
        <w:pStyle w:val="BodyText"/>
        <w:tabs>
          <w:tab w:val="left" w:pos="360"/>
        </w:tabs>
        <w:spacing w:after="0"/>
        <w:rPr>
          <w:sz w:val="23"/>
          <w:szCs w:val="23"/>
        </w:rPr>
      </w:pPr>
    </w:p>
    <w:p w14:paraId="5DF50DB5" w14:textId="0369706D" w:rsidR="00F46EA0" w:rsidRPr="00DA3508" w:rsidRDefault="00A47E74" w:rsidP="00D34FDB">
      <w:pPr>
        <w:pStyle w:val="BodyText"/>
        <w:tabs>
          <w:tab w:val="left" w:pos="360"/>
        </w:tabs>
        <w:spacing w:after="0"/>
        <w:rPr>
          <w:i/>
          <w:sz w:val="23"/>
          <w:szCs w:val="23"/>
        </w:rPr>
      </w:pPr>
      <w:r>
        <w:rPr>
          <w:sz w:val="23"/>
          <w:szCs w:val="23"/>
        </w:rPr>
        <w:t>W</w:t>
      </w:r>
      <w:r w:rsidR="00F46EA0" w:rsidRPr="009952DC">
        <w:rPr>
          <w:sz w:val="23"/>
          <w:szCs w:val="23"/>
        </w:rPr>
        <w:t xml:space="preserve">ork </w:t>
      </w:r>
      <w:r w:rsidR="009273AB">
        <w:rPr>
          <w:sz w:val="23"/>
          <w:szCs w:val="23"/>
        </w:rPr>
        <w:t xml:space="preserve">may </w:t>
      </w:r>
      <w:r w:rsidR="00F46EA0" w:rsidRPr="009952DC">
        <w:rPr>
          <w:sz w:val="23"/>
          <w:szCs w:val="23"/>
        </w:rPr>
        <w:t>not be considered late if a student makes alte</w:t>
      </w:r>
      <w:r w:rsidR="00F46EA0">
        <w:rPr>
          <w:sz w:val="23"/>
          <w:szCs w:val="23"/>
        </w:rPr>
        <w:t xml:space="preserve">rnate arrangements in advance. </w:t>
      </w:r>
      <w:r w:rsidR="00E83822">
        <w:rPr>
          <w:sz w:val="23"/>
          <w:szCs w:val="23"/>
        </w:rPr>
        <w:t>If you wish to inquire about</w:t>
      </w:r>
      <w:r w:rsidR="00F46EA0" w:rsidRPr="009952DC">
        <w:rPr>
          <w:sz w:val="23"/>
          <w:szCs w:val="23"/>
        </w:rPr>
        <w:t xml:space="preserve"> alternate arrangements, </w:t>
      </w:r>
      <w:r w:rsidR="00E83822">
        <w:rPr>
          <w:sz w:val="23"/>
          <w:szCs w:val="23"/>
        </w:rPr>
        <w:t>contact me</w:t>
      </w:r>
      <w:r w:rsidR="00F46EA0" w:rsidRPr="009952DC">
        <w:rPr>
          <w:sz w:val="23"/>
          <w:szCs w:val="23"/>
        </w:rPr>
        <w:t xml:space="preserve"> as early as possible.</w:t>
      </w:r>
      <w:r w:rsidR="00E83822">
        <w:rPr>
          <w:sz w:val="23"/>
          <w:szCs w:val="23"/>
        </w:rPr>
        <w:t xml:space="preserve"> </w:t>
      </w:r>
      <w:r w:rsidR="00E83822" w:rsidRPr="00DA3508">
        <w:rPr>
          <w:i/>
          <w:sz w:val="23"/>
          <w:szCs w:val="23"/>
        </w:rPr>
        <w:t xml:space="preserve">Understand that I will not be able to grant every request for alternative arrangements. </w:t>
      </w:r>
    </w:p>
    <w:p w14:paraId="1D1BAE1A" w14:textId="77777777" w:rsidR="00F46EA0" w:rsidRDefault="00F46EA0" w:rsidP="002F45D4">
      <w:pPr>
        <w:pStyle w:val="BodyText"/>
        <w:spacing w:after="0"/>
        <w:rPr>
          <w:i/>
          <w:iCs/>
          <w:sz w:val="23"/>
          <w:szCs w:val="23"/>
        </w:rPr>
      </w:pPr>
    </w:p>
    <w:p w14:paraId="5CF29D21" w14:textId="77777777" w:rsidR="00FC7914" w:rsidRPr="00511488" w:rsidRDefault="00FC7914" w:rsidP="002F45D4">
      <w:pPr>
        <w:pStyle w:val="BodyText"/>
        <w:spacing w:after="0"/>
        <w:rPr>
          <w:b/>
          <w:iCs/>
          <w:sz w:val="24"/>
          <w:szCs w:val="24"/>
        </w:rPr>
      </w:pPr>
      <w:r w:rsidRPr="00511488">
        <w:rPr>
          <w:b/>
          <w:iCs/>
          <w:sz w:val="24"/>
          <w:szCs w:val="24"/>
        </w:rPr>
        <w:t xml:space="preserve">Revisions of Written Work </w:t>
      </w:r>
    </w:p>
    <w:p w14:paraId="6D382386" w14:textId="30AC03B8" w:rsidR="0068087D" w:rsidRDefault="009273AB" w:rsidP="00D34FDB">
      <w:pPr>
        <w:pStyle w:val="BodyText"/>
        <w:tabs>
          <w:tab w:val="left" w:pos="360"/>
        </w:tabs>
        <w:spacing w:after="0"/>
        <w:rPr>
          <w:sz w:val="23"/>
          <w:szCs w:val="23"/>
        </w:rPr>
      </w:pPr>
      <w:r>
        <w:rPr>
          <w:sz w:val="23"/>
          <w:szCs w:val="23"/>
        </w:rPr>
        <w:t xml:space="preserve">You </w:t>
      </w:r>
      <w:r w:rsidR="00AC765A">
        <w:rPr>
          <w:sz w:val="23"/>
          <w:szCs w:val="23"/>
        </w:rPr>
        <w:t xml:space="preserve">will have the chance to revise one </w:t>
      </w:r>
      <w:r>
        <w:rPr>
          <w:sz w:val="23"/>
          <w:szCs w:val="23"/>
        </w:rPr>
        <w:t>independent</w:t>
      </w:r>
      <w:r w:rsidR="00AC765A">
        <w:rPr>
          <w:sz w:val="23"/>
          <w:szCs w:val="23"/>
        </w:rPr>
        <w:t>ly</w:t>
      </w:r>
      <w:r>
        <w:rPr>
          <w:sz w:val="23"/>
          <w:szCs w:val="23"/>
        </w:rPr>
        <w:t>-produced work</w:t>
      </w:r>
      <w:r w:rsidR="00AC765A">
        <w:rPr>
          <w:sz w:val="23"/>
          <w:szCs w:val="23"/>
        </w:rPr>
        <w:t xml:space="preserve"> (from Unit 1) and one</w:t>
      </w:r>
      <w:r>
        <w:rPr>
          <w:sz w:val="23"/>
          <w:szCs w:val="23"/>
        </w:rPr>
        <w:t xml:space="preserve"> team-produced work (from Unit 2). </w:t>
      </w:r>
    </w:p>
    <w:p w14:paraId="2A4A05FF" w14:textId="77777777" w:rsidR="0068087D" w:rsidRDefault="0068087D" w:rsidP="002F45D4">
      <w:pPr>
        <w:pStyle w:val="BodyText"/>
        <w:tabs>
          <w:tab w:val="left" w:pos="360"/>
        </w:tabs>
        <w:spacing w:after="0"/>
        <w:ind w:left="360"/>
        <w:rPr>
          <w:sz w:val="23"/>
          <w:szCs w:val="23"/>
        </w:rPr>
      </w:pPr>
    </w:p>
    <w:p w14:paraId="2F303B77" w14:textId="1DB7ABE4" w:rsidR="00AC765A" w:rsidRDefault="0068087D" w:rsidP="00D34FDB">
      <w:pPr>
        <w:pStyle w:val="BodyText"/>
        <w:tabs>
          <w:tab w:val="left" w:pos="360"/>
        </w:tabs>
        <w:spacing w:after="0"/>
        <w:rPr>
          <w:sz w:val="23"/>
          <w:szCs w:val="23"/>
        </w:rPr>
      </w:pPr>
      <w:r>
        <w:rPr>
          <w:sz w:val="23"/>
          <w:szCs w:val="23"/>
        </w:rPr>
        <w:t xml:space="preserve">Kind in mind, if the assignment was an individual assignment, the revision should be your independent work. If the assignment was collaborative, the revision should be produced with collaborative effort. </w:t>
      </w:r>
    </w:p>
    <w:p w14:paraId="2ED5599B" w14:textId="77777777" w:rsidR="00FC7914" w:rsidRPr="009952DC" w:rsidRDefault="00FC7914" w:rsidP="002F45D4">
      <w:pPr>
        <w:pStyle w:val="BodyText"/>
        <w:tabs>
          <w:tab w:val="left" w:pos="360"/>
        </w:tabs>
        <w:spacing w:after="0"/>
        <w:ind w:left="360"/>
        <w:rPr>
          <w:sz w:val="23"/>
          <w:szCs w:val="23"/>
        </w:rPr>
      </w:pPr>
    </w:p>
    <w:p w14:paraId="30BA2F40" w14:textId="69243764" w:rsidR="0068087D" w:rsidRDefault="00FC7914" w:rsidP="00D34FDB">
      <w:pPr>
        <w:pStyle w:val="BodyText"/>
        <w:tabs>
          <w:tab w:val="left" w:pos="720"/>
        </w:tabs>
        <w:spacing w:after="0"/>
        <w:rPr>
          <w:sz w:val="23"/>
          <w:szCs w:val="23"/>
        </w:rPr>
      </w:pPr>
      <w:r w:rsidRPr="009952DC">
        <w:rPr>
          <w:sz w:val="23"/>
          <w:szCs w:val="23"/>
        </w:rPr>
        <w:t xml:space="preserve">To </w:t>
      </w:r>
      <w:r w:rsidR="0068087D">
        <w:rPr>
          <w:sz w:val="23"/>
          <w:szCs w:val="23"/>
        </w:rPr>
        <w:t>submit a revision, y</w:t>
      </w:r>
      <w:r w:rsidR="00F9602A">
        <w:rPr>
          <w:sz w:val="23"/>
          <w:szCs w:val="23"/>
        </w:rPr>
        <w:t xml:space="preserve">ou </w:t>
      </w:r>
      <w:r w:rsidR="0068087D">
        <w:rPr>
          <w:sz w:val="23"/>
          <w:szCs w:val="23"/>
        </w:rPr>
        <w:t xml:space="preserve">or your team </w:t>
      </w:r>
      <w:r w:rsidR="00F9602A">
        <w:rPr>
          <w:sz w:val="23"/>
          <w:szCs w:val="23"/>
        </w:rPr>
        <w:t xml:space="preserve">must </w:t>
      </w:r>
      <w:r w:rsidR="0068087D">
        <w:rPr>
          <w:sz w:val="23"/>
          <w:szCs w:val="23"/>
        </w:rPr>
        <w:t>follow these steps:</w:t>
      </w:r>
    </w:p>
    <w:p w14:paraId="31025355" w14:textId="02D543A0" w:rsidR="0068087D" w:rsidRDefault="0068087D" w:rsidP="00D34FDB">
      <w:pPr>
        <w:pStyle w:val="BodyText"/>
        <w:numPr>
          <w:ilvl w:val="0"/>
          <w:numId w:val="34"/>
        </w:numPr>
        <w:tabs>
          <w:tab w:val="left" w:pos="720"/>
        </w:tabs>
        <w:spacing w:after="0"/>
        <w:ind w:left="720"/>
        <w:rPr>
          <w:sz w:val="23"/>
          <w:szCs w:val="23"/>
        </w:rPr>
      </w:pPr>
      <w:r>
        <w:rPr>
          <w:sz w:val="23"/>
          <w:szCs w:val="23"/>
        </w:rPr>
        <w:t>M</w:t>
      </w:r>
      <w:r w:rsidR="00FC7914" w:rsidRPr="009952DC">
        <w:rPr>
          <w:sz w:val="23"/>
          <w:szCs w:val="23"/>
        </w:rPr>
        <w:t>ak</w:t>
      </w:r>
      <w:r>
        <w:rPr>
          <w:sz w:val="23"/>
          <w:szCs w:val="23"/>
        </w:rPr>
        <w:t xml:space="preserve">e substantive revisions to the </w:t>
      </w:r>
      <w:r w:rsidR="00A47E74">
        <w:rPr>
          <w:sz w:val="23"/>
          <w:szCs w:val="23"/>
        </w:rPr>
        <w:t>document (as opposed to simply correcting spelling or</w:t>
      </w:r>
      <w:r w:rsidR="00F9602A">
        <w:rPr>
          <w:sz w:val="23"/>
          <w:szCs w:val="23"/>
        </w:rPr>
        <w:t xml:space="preserve"> </w:t>
      </w:r>
      <w:r w:rsidR="00FC7914" w:rsidRPr="009952DC">
        <w:rPr>
          <w:sz w:val="23"/>
          <w:szCs w:val="23"/>
        </w:rPr>
        <w:t>simple grammatical mistakes)</w:t>
      </w:r>
      <w:r w:rsidR="00F9602A">
        <w:rPr>
          <w:sz w:val="23"/>
          <w:szCs w:val="23"/>
        </w:rPr>
        <w:t>.</w:t>
      </w:r>
      <w:r>
        <w:rPr>
          <w:sz w:val="23"/>
          <w:szCs w:val="23"/>
        </w:rPr>
        <w:t xml:space="preserve"> </w:t>
      </w:r>
    </w:p>
    <w:p w14:paraId="2BF3AB3D" w14:textId="2D6DE09B" w:rsidR="0068087D" w:rsidRDefault="0068087D" w:rsidP="00D34FDB">
      <w:pPr>
        <w:pStyle w:val="BodyText"/>
        <w:numPr>
          <w:ilvl w:val="0"/>
          <w:numId w:val="34"/>
        </w:numPr>
        <w:tabs>
          <w:tab w:val="left" w:pos="720"/>
        </w:tabs>
        <w:spacing w:after="0"/>
        <w:ind w:left="720"/>
        <w:rPr>
          <w:sz w:val="23"/>
          <w:szCs w:val="23"/>
        </w:rPr>
      </w:pPr>
      <w:r>
        <w:rPr>
          <w:sz w:val="23"/>
          <w:szCs w:val="23"/>
        </w:rPr>
        <w:t>W</w:t>
      </w:r>
      <w:r w:rsidR="00F9602A">
        <w:rPr>
          <w:sz w:val="23"/>
          <w:szCs w:val="23"/>
        </w:rPr>
        <w:t>rite</w:t>
      </w:r>
      <w:r w:rsidR="00FC7914" w:rsidRPr="009952DC">
        <w:rPr>
          <w:sz w:val="23"/>
          <w:szCs w:val="23"/>
        </w:rPr>
        <w:t xml:space="preserve"> a short </w:t>
      </w:r>
      <w:r w:rsidR="00F9602A">
        <w:rPr>
          <w:sz w:val="23"/>
          <w:szCs w:val="23"/>
        </w:rPr>
        <w:t>email</w:t>
      </w:r>
      <w:r w:rsidR="00FC7914" w:rsidRPr="009952DC">
        <w:rPr>
          <w:sz w:val="23"/>
          <w:szCs w:val="23"/>
        </w:rPr>
        <w:t xml:space="preserve"> that reflects upon and explains the decisions </w:t>
      </w:r>
      <w:r w:rsidR="00F9602A">
        <w:rPr>
          <w:sz w:val="23"/>
          <w:szCs w:val="23"/>
        </w:rPr>
        <w:t xml:space="preserve">you </w:t>
      </w:r>
      <w:r>
        <w:rPr>
          <w:sz w:val="23"/>
          <w:szCs w:val="23"/>
        </w:rPr>
        <w:t xml:space="preserve">or your team </w:t>
      </w:r>
      <w:r w:rsidR="00FC7914" w:rsidRPr="009952DC">
        <w:rPr>
          <w:sz w:val="23"/>
          <w:szCs w:val="23"/>
        </w:rPr>
        <w:t xml:space="preserve">made while revising </w:t>
      </w:r>
      <w:r w:rsidR="00F9602A">
        <w:rPr>
          <w:sz w:val="23"/>
          <w:szCs w:val="23"/>
        </w:rPr>
        <w:t xml:space="preserve">the document. </w:t>
      </w:r>
    </w:p>
    <w:p w14:paraId="32067DE8" w14:textId="586C6E6E" w:rsidR="0068087D" w:rsidRPr="009952DC" w:rsidRDefault="0068087D" w:rsidP="00D34FDB">
      <w:pPr>
        <w:pStyle w:val="BodyText"/>
        <w:numPr>
          <w:ilvl w:val="0"/>
          <w:numId w:val="34"/>
        </w:numPr>
        <w:tabs>
          <w:tab w:val="left" w:pos="360"/>
        </w:tabs>
        <w:spacing w:after="0"/>
        <w:ind w:left="720"/>
        <w:rPr>
          <w:sz w:val="23"/>
          <w:szCs w:val="23"/>
        </w:rPr>
      </w:pPr>
      <w:r>
        <w:rPr>
          <w:sz w:val="23"/>
          <w:szCs w:val="23"/>
        </w:rPr>
        <w:t>Turn in the revised document and the email between 1-2 weeks of the return of the original, graded assignment.</w:t>
      </w:r>
    </w:p>
    <w:p w14:paraId="5BD29A50" w14:textId="77777777" w:rsidR="00FC7914" w:rsidRPr="009952DC" w:rsidRDefault="00FC7914" w:rsidP="00D34FDB">
      <w:pPr>
        <w:pStyle w:val="BodyText"/>
        <w:tabs>
          <w:tab w:val="left" w:pos="360"/>
        </w:tabs>
        <w:spacing w:after="0"/>
        <w:rPr>
          <w:sz w:val="23"/>
          <w:szCs w:val="23"/>
        </w:rPr>
      </w:pPr>
    </w:p>
    <w:p w14:paraId="3976D6B0" w14:textId="5D3F7855" w:rsidR="00FC7914" w:rsidRPr="009952DC" w:rsidRDefault="0068087D" w:rsidP="00D34FDB">
      <w:pPr>
        <w:pStyle w:val="BodyText"/>
        <w:tabs>
          <w:tab w:val="left" w:pos="360"/>
        </w:tabs>
        <w:spacing w:after="0"/>
        <w:rPr>
          <w:i/>
          <w:iCs/>
          <w:sz w:val="23"/>
          <w:szCs w:val="23"/>
        </w:rPr>
      </w:pPr>
      <w:r>
        <w:rPr>
          <w:i/>
          <w:iCs/>
          <w:sz w:val="23"/>
          <w:szCs w:val="23"/>
        </w:rPr>
        <w:t>Please note the following exclusions:</w:t>
      </w:r>
    </w:p>
    <w:p w14:paraId="09C74325" w14:textId="5B29BD67" w:rsidR="00AC765A" w:rsidRDefault="00AC765A" w:rsidP="00DA3508">
      <w:pPr>
        <w:pStyle w:val="BodyText"/>
        <w:numPr>
          <w:ilvl w:val="0"/>
          <w:numId w:val="35"/>
        </w:numPr>
        <w:tabs>
          <w:tab w:val="left" w:pos="360"/>
        </w:tabs>
        <w:spacing w:after="0"/>
        <w:rPr>
          <w:sz w:val="23"/>
          <w:szCs w:val="23"/>
        </w:rPr>
      </w:pPr>
      <w:r>
        <w:rPr>
          <w:sz w:val="23"/>
          <w:szCs w:val="23"/>
        </w:rPr>
        <w:t>The revised assignment must have earned a B- or lower.</w:t>
      </w:r>
    </w:p>
    <w:p w14:paraId="0BB2456D" w14:textId="730046F7" w:rsidR="00FC7914" w:rsidRPr="009952DC" w:rsidRDefault="00FC7914" w:rsidP="00DA3508">
      <w:pPr>
        <w:pStyle w:val="BodyText"/>
        <w:numPr>
          <w:ilvl w:val="0"/>
          <w:numId w:val="35"/>
        </w:numPr>
        <w:tabs>
          <w:tab w:val="left" w:pos="360"/>
        </w:tabs>
        <w:spacing w:after="0"/>
        <w:rPr>
          <w:sz w:val="23"/>
          <w:szCs w:val="23"/>
        </w:rPr>
      </w:pPr>
      <w:r w:rsidRPr="009952DC">
        <w:rPr>
          <w:sz w:val="23"/>
          <w:szCs w:val="23"/>
        </w:rPr>
        <w:t>In-class assignments, class participati</w:t>
      </w:r>
      <w:r w:rsidR="009273AB">
        <w:rPr>
          <w:sz w:val="23"/>
          <w:szCs w:val="23"/>
        </w:rPr>
        <w:t xml:space="preserve">on, and extra credit exercises </w:t>
      </w:r>
      <w:r w:rsidRPr="009952DC">
        <w:rPr>
          <w:sz w:val="23"/>
          <w:szCs w:val="23"/>
        </w:rPr>
        <w:t xml:space="preserve">are not eligible to be revised or submitted after </w:t>
      </w:r>
      <w:r w:rsidR="009273AB">
        <w:rPr>
          <w:sz w:val="23"/>
          <w:szCs w:val="23"/>
        </w:rPr>
        <w:t xml:space="preserve">the </w:t>
      </w:r>
      <w:r w:rsidRPr="009952DC">
        <w:rPr>
          <w:sz w:val="23"/>
          <w:szCs w:val="23"/>
        </w:rPr>
        <w:t>scheduled date.</w:t>
      </w:r>
    </w:p>
    <w:p w14:paraId="511E102F" w14:textId="7F0ABCF7" w:rsidR="00FC7914" w:rsidRDefault="00FC7914" w:rsidP="00DA3508">
      <w:pPr>
        <w:pStyle w:val="BodyText"/>
        <w:numPr>
          <w:ilvl w:val="0"/>
          <w:numId w:val="35"/>
        </w:numPr>
        <w:tabs>
          <w:tab w:val="left" w:pos="360"/>
        </w:tabs>
        <w:spacing w:after="0"/>
        <w:rPr>
          <w:sz w:val="23"/>
          <w:szCs w:val="23"/>
        </w:rPr>
      </w:pPr>
      <w:r w:rsidRPr="009952DC">
        <w:rPr>
          <w:sz w:val="23"/>
          <w:szCs w:val="23"/>
        </w:rPr>
        <w:t>Revisions are my lowest</w:t>
      </w:r>
      <w:r w:rsidR="00F9602A">
        <w:rPr>
          <w:sz w:val="23"/>
          <w:szCs w:val="23"/>
        </w:rPr>
        <w:t xml:space="preserve"> priority for grading. </w:t>
      </w:r>
      <w:r w:rsidRPr="009952DC">
        <w:rPr>
          <w:sz w:val="23"/>
          <w:szCs w:val="23"/>
        </w:rPr>
        <w:t xml:space="preserve">I always grade current work before revisions of previous work.  </w:t>
      </w:r>
    </w:p>
    <w:p w14:paraId="5A4798F6" w14:textId="77777777" w:rsidR="0068087D" w:rsidRDefault="0068087D" w:rsidP="00D34FDB">
      <w:pPr>
        <w:pStyle w:val="BodyText"/>
        <w:tabs>
          <w:tab w:val="left" w:pos="360"/>
        </w:tabs>
        <w:spacing w:after="0"/>
        <w:rPr>
          <w:sz w:val="23"/>
          <w:szCs w:val="23"/>
        </w:rPr>
      </w:pPr>
    </w:p>
    <w:p w14:paraId="07C40A09" w14:textId="5A5D6641" w:rsidR="0068087D" w:rsidRPr="009952DC" w:rsidRDefault="0068087D" w:rsidP="00D34FDB">
      <w:pPr>
        <w:pStyle w:val="BodyText"/>
        <w:tabs>
          <w:tab w:val="left" w:pos="360"/>
        </w:tabs>
        <w:spacing w:after="0"/>
        <w:rPr>
          <w:sz w:val="23"/>
          <w:szCs w:val="23"/>
        </w:rPr>
      </w:pPr>
      <w:r w:rsidRPr="009952DC">
        <w:rPr>
          <w:sz w:val="23"/>
          <w:szCs w:val="23"/>
        </w:rPr>
        <w:t>If y</w:t>
      </w:r>
      <w:r w:rsidR="00A47E74">
        <w:rPr>
          <w:sz w:val="23"/>
          <w:szCs w:val="23"/>
        </w:rPr>
        <w:t>ou follow the above process</w:t>
      </w:r>
      <w:r>
        <w:rPr>
          <w:sz w:val="23"/>
          <w:szCs w:val="23"/>
        </w:rPr>
        <w:t xml:space="preserve"> and if I find the revisions substantive, I </w:t>
      </w:r>
      <w:r w:rsidRPr="009952DC">
        <w:rPr>
          <w:sz w:val="23"/>
          <w:szCs w:val="23"/>
        </w:rPr>
        <w:t>will assign a new grade; the higher of the two grades will serve as the grade for the assignment.</w:t>
      </w:r>
    </w:p>
    <w:p w14:paraId="461EEFB6" w14:textId="77777777" w:rsidR="00FC7914" w:rsidRPr="009952DC" w:rsidRDefault="00FC7914" w:rsidP="008E6012">
      <w:pPr>
        <w:pStyle w:val="BodyText"/>
        <w:spacing w:after="0"/>
        <w:rPr>
          <w:sz w:val="23"/>
          <w:szCs w:val="23"/>
        </w:rPr>
      </w:pPr>
    </w:p>
    <w:p w14:paraId="2BDF041E" w14:textId="77777777" w:rsidR="00FC7914" w:rsidRPr="00D34FDB" w:rsidRDefault="00FC7914" w:rsidP="008E6012">
      <w:pPr>
        <w:pStyle w:val="BodyText"/>
        <w:spacing w:after="0"/>
        <w:rPr>
          <w:b/>
          <w:iCs/>
          <w:sz w:val="24"/>
          <w:szCs w:val="24"/>
        </w:rPr>
      </w:pPr>
      <w:r w:rsidRPr="00D34FDB">
        <w:rPr>
          <w:b/>
          <w:iCs/>
          <w:sz w:val="24"/>
          <w:szCs w:val="24"/>
        </w:rPr>
        <w:t>Academic Integrity</w:t>
      </w:r>
    </w:p>
    <w:p w14:paraId="0D4E5822" w14:textId="4AD7416A" w:rsidR="00A660F5" w:rsidRDefault="00FC7914" w:rsidP="00D34FDB">
      <w:pPr>
        <w:pStyle w:val="BodyText"/>
        <w:spacing w:after="0"/>
        <w:rPr>
          <w:sz w:val="23"/>
          <w:szCs w:val="23"/>
        </w:rPr>
      </w:pPr>
      <w:r w:rsidRPr="009952DC">
        <w:rPr>
          <w:sz w:val="23"/>
          <w:szCs w:val="23"/>
        </w:rPr>
        <w:t xml:space="preserve">The ethical exchange of ideas is at </w:t>
      </w:r>
      <w:r w:rsidR="00E83822">
        <w:rPr>
          <w:sz w:val="23"/>
          <w:szCs w:val="23"/>
        </w:rPr>
        <w:t xml:space="preserve">the heart of academic inquiry and professional practice. </w:t>
      </w:r>
      <w:r w:rsidRPr="009952DC">
        <w:rPr>
          <w:sz w:val="23"/>
          <w:szCs w:val="23"/>
        </w:rPr>
        <w:t xml:space="preserve">Such exchanges require </w:t>
      </w:r>
      <w:r w:rsidR="00E83822">
        <w:rPr>
          <w:sz w:val="23"/>
          <w:szCs w:val="23"/>
        </w:rPr>
        <w:t>that</w:t>
      </w:r>
      <w:r w:rsidRPr="009952DC">
        <w:rPr>
          <w:sz w:val="23"/>
          <w:szCs w:val="23"/>
        </w:rPr>
        <w:t xml:space="preserve"> you complete your own individual and collaborative work and that you give credit to those whose ideas have influenced your own</w:t>
      </w:r>
      <w:r w:rsidR="00E83822">
        <w:rPr>
          <w:sz w:val="23"/>
          <w:szCs w:val="23"/>
        </w:rPr>
        <w:t>. Failing to give credit for ideas not your own</w:t>
      </w:r>
      <w:r w:rsidRPr="009952DC">
        <w:rPr>
          <w:sz w:val="23"/>
          <w:szCs w:val="23"/>
        </w:rPr>
        <w:t xml:space="preserve"> </w:t>
      </w:r>
      <w:r w:rsidR="00A660F5">
        <w:rPr>
          <w:sz w:val="23"/>
          <w:szCs w:val="23"/>
        </w:rPr>
        <w:t xml:space="preserve">constitutes plagiarism, which can be defined as </w:t>
      </w:r>
      <w:r w:rsidRPr="009952DC">
        <w:rPr>
          <w:sz w:val="23"/>
          <w:szCs w:val="23"/>
        </w:rPr>
        <w:t xml:space="preserve">the unacknowledged use </w:t>
      </w:r>
      <w:r w:rsidR="00A660F5">
        <w:rPr>
          <w:sz w:val="23"/>
          <w:szCs w:val="23"/>
        </w:rPr>
        <w:t>of another’s words and/or ideas. CWRU</w:t>
      </w:r>
      <w:r w:rsidR="00A660F5" w:rsidRPr="009952DC">
        <w:rPr>
          <w:sz w:val="23"/>
          <w:szCs w:val="23"/>
        </w:rPr>
        <w:t>’s Academic Integrity policy is available online: (</w:t>
      </w:r>
      <w:hyperlink r:id="rId9" w:history="1">
        <w:r w:rsidR="00A660F5" w:rsidRPr="00C95D4E">
          <w:rPr>
            <w:rStyle w:val="Hyperlink"/>
            <w:sz w:val="23"/>
            <w:szCs w:val="23"/>
          </w:rPr>
          <w:t>http://studentaffairs.case.edu/groups/aiboard/policy.html)</w:t>
        </w:r>
      </w:hyperlink>
      <w:r w:rsidR="00A660F5">
        <w:rPr>
          <w:sz w:val="23"/>
          <w:szCs w:val="23"/>
        </w:rPr>
        <w:t xml:space="preserve">. </w:t>
      </w:r>
    </w:p>
    <w:p w14:paraId="10157A36" w14:textId="77777777" w:rsidR="00A660F5" w:rsidRDefault="00A660F5" w:rsidP="008E6012">
      <w:pPr>
        <w:pStyle w:val="BodyText"/>
        <w:spacing w:after="0"/>
        <w:ind w:left="360"/>
        <w:rPr>
          <w:sz w:val="23"/>
          <w:szCs w:val="23"/>
        </w:rPr>
      </w:pPr>
    </w:p>
    <w:p w14:paraId="65D5EA81" w14:textId="2ACBAA5D" w:rsidR="00A660F5" w:rsidRDefault="00A660F5" w:rsidP="00D34FDB">
      <w:pPr>
        <w:pStyle w:val="BodyText"/>
        <w:spacing w:after="0"/>
        <w:rPr>
          <w:sz w:val="23"/>
          <w:szCs w:val="23"/>
        </w:rPr>
      </w:pPr>
      <w:r>
        <w:rPr>
          <w:sz w:val="23"/>
          <w:szCs w:val="23"/>
        </w:rPr>
        <w:t>Work</w:t>
      </w:r>
      <w:r w:rsidR="00FC7914" w:rsidRPr="009952DC">
        <w:rPr>
          <w:sz w:val="23"/>
          <w:szCs w:val="23"/>
        </w:rPr>
        <w:t xml:space="preserve"> you create for another class may not be used </w:t>
      </w:r>
      <w:r>
        <w:rPr>
          <w:sz w:val="23"/>
          <w:szCs w:val="23"/>
        </w:rPr>
        <w:t>for this course (or any other course)</w:t>
      </w:r>
      <w:r w:rsidR="00FC7914" w:rsidRPr="009952DC">
        <w:rPr>
          <w:sz w:val="23"/>
          <w:szCs w:val="23"/>
        </w:rPr>
        <w:t xml:space="preserve"> without th</w:t>
      </w:r>
      <w:r>
        <w:rPr>
          <w:sz w:val="23"/>
          <w:szCs w:val="23"/>
        </w:rPr>
        <w:t xml:space="preserve">e permission of the professor. </w:t>
      </w:r>
    </w:p>
    <w:p w14:paraId="1407E934" w14:textId="77777777" w:rsidR="00FC7914" w:rsidRPr="009952DC" w:rsidRDefault="00FC7914" w:rsidP="008E6012">
      <w:pPr>
        <w:pStyle w:val="BodyText"/>
        <w:spacing w:after="0"/>
        <w:rPr>
          <w:sz w:val="23"/>
          <w:szCs w:val="23"/>
        </w:rPr>
      </w:pPr>
    </w:p>
    <w:p w14:paraId="0E8A20D2" w14:textId="77777777" w:rsidR="00FC7914" w:rsidRPr="00D34FDB" w:rsidRDefault="00FC7914" w:rsidP="008E6012">
      <w:pPr>
        <w:pStyle w:val="BodyText"/>
        <w:spacing w:after="0"/>
        <w:rPr>
          <w:b/>
          <w:iCs/>
          <w:sz w:val="24"/>
          <w:szCs w:val="24"/>
        </w:rPr>
      </w:pPr>
      <w:r w:rsidRPr="00D34FDB">
        <w:rPr>
          <w:b/>
          <w:iCs/>
          <w:sz w:val="24"/>
          <w:szCs w:val="24"/>
        </w:rPr>
        <w:t>Students with Additional Needs</w:t>
      </w:r>
    </w:p>
    <w:p w14:paraId="684FD6ED" w14:textId="77777777" w:rsidR="00E639AF" w:rsidRDefault="00CD1C52" w:rsidP="00CD1C52">
      <w:pPr>
        <w:pStyle w:val="BodyText"/>
        <w:spacing w:before="1" w:after="1"/>
        <w:rPr>
          <w:sz w:val="23"/>
          <w:szCs w:val="23"/>
        </w:rPr>
      </w:pPr>
      <w:r w:rsidRPr="00E639AF">
        <w:rPr>
          <w:sz w:val="23"/>
          <w:szCs w:val="23"/>
        </w:rPr>
        <w:t xml:space="preserve">In accordance with federal law, if you have a documented disability, you may be eligible to request accommodations from Disability Resources. Please contact their office to register at 216.368.5230 or get more information: </w:t>
      </w:r>
      <w:hyperlink r:id="rId10" w:history="1">
        <w:r w:rsidR="00E639AF" w:rsidRPr="00E639AF">
          <w:rPr>
            <w:rStyle w:val="Hyperlink"/>
            <w:sz w:val="23"/>
            <w:szCs w:val="23"/>
          </w:rPr>
          <w:t>http://students.case.edu/academic/disability/</w:t>
        </w:r>
      </w:hyperlink>
      <w:r w:rsidR="00E639AF">
        <w:rPr>
          <w:sz w:val="23"/>
          <w:szCs w:val="23"/>
        </w:rPr>
        <w:t xml:space="preserve">  </w:t>
      </w:r>
    </w:p>
    <w:p w14:paraId="2E94C16C" w14:textId="77777777" w:rsidR="00E639AF" w:rsidRDefault="00E639AF" w:rsidP="00CD1C52">
      <w:pPr>
        <w:pStyle w:val="BodyText"/>
        <w:spacing w:before="1" w:after="1"/>
        <w:rPr>
          <w:sz w:val="23"/>
          <w:szCs w:val="23"/>
        </w:rPr>
      </w:pPr>
    </w:p>
    <w:p w14:paraId="1C0E47CA" w14:textId="59F5323A" w:rsidR="00CD1C52" w:rsidRPr="00E639AF" w:rsidRDefault="00E639AF" w:rsidP="00CD1C52">
      <w:pPr>
        <w:pStyle w:val="BodyText"/>
        <w:spacing w:before="1" w:after="1"/>
        <w:rPr>
          <w:sz w:val="23"/>
          <w:szCs w:val="23"/>
        </w:rPr>
      </w:pPr>
      <w:r>
        <w:rPr>
          <w:sz w:val="23"/>
          <w:szCs w:val="23"/>
        </w:rPr>
        <w:t>Please keep in mind that accommodations are not retroactive.</w:t>
      </w:r>
    </w:p>
    <w:p w14:paraId="502EA765" w14:textId="77777777" w:rsidR="00FC7914" w:rsidRPr="009952DC" w:rsidRDefault="00FC7914" w:rsidP="008E6012">
      <w:pPr>
        <w:pStyle w:val="BodyText"/>
        <w:spacing w:after="0"/>
        <w:rPr>
          <w:sz w:val="23"/>
          <w:szCs w:val="23"/>
        </w:rPr>
      </w:pPr>
    </w:p>
    <w:p w14:paraId="28D8B58B" w14:textId="77777777" w:rsidR="00FC7914" w:rsidRPr="00D34FDB" w:rsidRDefault="00FC7914" w:rsidP="008E6012">
      <w:pPr>
        <w:pStyle w:val="BodyText"/>
        <w:spacing w:after="0"/>
        <w:rPr>
          <w:b/>
          <w:iCs/>
          <w:sz w:val="24"/>
          <w:szCs w:val="24"/>
        </w:rPr>
      </w:pPr>
      <w:r w:rsidRPr="00D34FDB">
        <w:rPr>
          <w:b/>
          <w:iCs/>
          <w:sz w:val="24"/>
          <w:szCs w:val="24"/>
        </w:rPr>
        <w:t>Comments, Concerns &amp; Emergencies</w:t>
      </w:r>
    </w:p>
    <w:p w14:paraId="053B5112" w14:textId="1DE29A28" w:rsidR="00A660F5" w:rsidRPr="009952DC" w:rsidRDefault="00FC7914" w:rsidP="00D34FDB">
      <w:pPr>
        <w:pStyle w:val="BodyText"/>
        <w:spacing w:after="0"/>
        <w:rPr>
          <w:sz w:val="23"/>
          <w:szCs w:val="23"/>
        </w:rPr>
      </w:pPr>
      <w:r w:rsidRPr="009952DC">
        <w:rPr>
          <w:sz w:val="23"/>
          <w:szCs w:val="23"/>
        </w:rPr>
        <w:t>Should some unforeseen event occur that affects your ability to complete t</w:t>
      </w:r>
      <w:r w:rsidR="00710731">
        <w:rPr>
          <w:sz w:val="23"/>
          <w:szCs w:val="23"/>
        </w:rPr>
        <w:t xml:space="preserve">he work for this course, </w:t>
      </w:r>
      <w:r w:rsidRPr="009952DC">
        <w:rPr>
          <w:sz w:val="23"/>
          <w:szCs w:val="23"/>
        </w:rPr>
        <w:t xml:space="preserve">contact </w:t>
      </w:r>
      <w:r w:rsidR="00A660F5">
        <w:rPr>
          <w:sz w:val="23"/>
          <w:szCs w:val="23"/>
        </w:rPr>
        <w:t>me</w:t>
      </w:r>
      <w:r w:rsidR="00F9602A">
        <w:rPr>
          <w:sz w:val="23"/>
          <w:szCs w:val="23"/>
        </w:rPr>
        <w:t xml:space="preserve"> </w:t>
      </w:r>
      <w:r w:rsidRPr="009952DC">
        <w:rPr>
          <w:sz w:val="23"/>
          <w:szCs w:val="23"/>
        </w:rPr>
        <w:t>as soon as possible</w:t>
      </w:r>
      <w:r w:rsidR="00F9602A">
        <w:rPr>
          <w:sz w:val="23"/>
          <w:szCs w:val="23"/>
        </w:rPr>
        <w:t xml:space="preserve">. </w:t>
      </w:r>
      <w:r w:rsidR="00A660F5">
        <w:rPr>
          <w:sz w:val="23"/>
          <w:szCs w:val="23"/>
        </w:rPr>
        <w:t>If you have comments or</w:t>
      </w:r>
      <w:r w:rsidRPr="009952DC">
        <w:rPr>
          <w:sz w:val="23"/>
          <w:szCs w:val="23"/>
        </w:rPr>
        <w:t xml:space="preserve"> concerns about what is happening in class, talk to </w:t>
      </w:r>
      <w:r w:rsidR="00A660F5">
        <w:rPr>
          <w:sz w:val="23"/>
          <w:szCs w:val="23"/>
        </w:rPr>
        <w:t>me</w:t>
      </w:r>
      <w:r w:rsidRPr="009952DC">
        <w:rPr>
          <w:sz w:val="23"/>
          <w:szCs w:val="23"/>
        </w:rPr>
        <w:t xml:space="preserve"> during office hours or email </w:t>
      </w:r>
      <w:r w:rsidR="00A660F5">
        <w:rPr>
          <w:sz w:val="23"/>
          <w:szCs w:val="23"/>
        </w:rPr>
        <w:t xml:space="preserve">me </w:t>
      </w:r>
      <w:r w:rsidRPr="009952DC">
        <w:rPr>
          <w:sz w:val="23"/>
          <w:szCs w:val="23"/>
        </w:rPr>
        <w:t xml:space="preserve">to make an appointment. </w:t>
      </w:r>
      <w:r w:rsidR="00A660F5" w:rsidRPr="009952DC">
        <w:rPr>
          <w:sz w:val="23"/>
          <w:szCs w:val="23"/>
        </w:rPr>
        <w:t xml:space="preserve">If you are at any time feeling overwhelmed or confused, please see </w:t>
      </w:r>
      <w:r w:rsidR="00A660F5">
        <w:rPr>
          <w:sz w:val="23"/>
          <w:szCs w:val="23"/>
        </w:rPr>
        <w:t>me</w:t>
      </w:r>
      <w:r w:rsidR="00A660F5" w:rsidRPr="009952DC">
        <w:rPr>
          <w:sz w:val="23"/>
          <w:szCs w:val="23"/>
        </w:rPr>
        <w:t xml:space="preserve"> to discuss strategies to handle workload, timetables for assignments, and ways to articulate ideas.</w:t>
      </w:r>
    </w:p>
    <w:p w14:paraId="1A9608A7" w14:textId="77777777" w:rsidR="00D34FDB" w:rsidRDefault="00D34FDB" w:rsidP="001A125E">
      <w:pPr>
        <w:rPr>
          <w:sz w:val="23"/>
          <w:szCs w:val="23"/>
        </w:rPr>
      </w:pPr>
    </w:p>
    <w:p w14:paraId="0BCDE706" w14:textId="2CD4959B" w:rsidR="00F46EA0" w:rsidRPr="00FD7A8E" w:rsidRDefault="00FD7A8E" w:rsidP="00F46EA0">
      <w:pPr>
        <w:pStyle w:val="BodyText2"/>
        <w:rPr>
          <w:b/>
          <w:sz w:val="24"/>
          <w:szCs w:val="24"/>
        </w:rPr>
      </w:pPr>
      <w:r>
        <w:rPr>
          <w:b/>
          <w:sz w:val="24"/>
          <w:szCs w:val="24"/>
        </w:rPr>
        <w:t>Incompletes</w:t>
      </w:r>
    </w:p>
    <w:p w14:paraId="6A9907D2" w14:textId="0395F9A2" w:rsidR="00F46EA0" w:rsidRDefault="00F46EA0" w:rsidP="00D34FDB">
      <w:pPr>
        <w:pStyle w:val="BodyText2"/>
        <w:rPr>
          <w:sz w:val="23"/>
          <w:szCs w:val="23"/>
        </w:rPr>
      </w:pPr>
      <w:r w:rsidRPr="00F46EA0">
        <w:rPr>
          <w:sz w:val="23"/>
          <w:szCs w:val="23"/>
        </w:rPr>
        <w:t>I will NOT as</w:t>
      </w:r>
      <w:r w:rsidR="00A660F5">
        <w:rPr>
          <w:sz w:val="23"/>
          <w:szCs w:val="23"/>
        </w:rPr>
        <w:t xml:space="preserve">sign incompletes in this course. </w:t>
      </w:r>
      <w:r w:rsidR="00F9602A">
        <w:rPr>
          <w:sz w:val="23"/>
          <w:szCs w:val="23"/>
        </w:rPr>
        <w:t>No</w:t>
      </w:r>
      <w:r w:rsidR="00A660F5">
        <w:rPr>
          <w:sz w:val="23"/>
          <w:szCs w:val="23"/>
        </w:rPr>
        <w:t xml:space="preserve"> section of ENGL 398 </w:t>
      </w:r>
      <w:r w:rsidR="00F9602A">
        <w:rPr>
          <w:sz w:val="23"/>
          <w:szCs w:val="23"/>
        </w:rPr>
        <w:t>assigns</w:t>
      </w:r>
      <w:r w:rsidR="00A660F5">
        <w:rPr>
          <w:sz w:val="23"/>
          <w:szCs w:val="23"/>
        </w:rPr>
        <w:t xml:space="preserve"> incompletes.</w:t>
      </w:r>
    </w:p>
    <w:p w14:paraId="7099609E" w14:textId="77777777" w:rsidR="00F9602A" w:rsidRDefault="00F9602A" w:rsidP="00F46EA0">
      <w:pPr>
        <w:pStyle w:val="BodyText2"/>
        <w:ind w:left="360" w:hanging="360"/>
        <w:rPr>
          <w:sz w:val="23"/>
          <w:szCs w:val="23"/>
        </w:rPr>
      </w:pPr>
    </w:p>
    <w:p w14:paraId="0EEC4F40" w14:textId="200D3BA1" w:rsidR="002C1B3E" w:rsidRPr="00FD7A8E" w:rsidRDefault="00FD7A8E" w:rsidP="002C1B3E">
      <w:pPr>
        <w:tabs>
          <w:tab w:val="left" w:pos="1440"/>
          <w:tab w:val="left" w:pos="5760"/>
          <w:tab w:val="left" w:pos="8040"/>
        </w:tabs>
        <w:rPr>
          <w:b/>
          <w:iCs/>
          <w:sz w:val="24"/>
          <w:szCs w:val="24"/>
        </w:rPr>
      </w:pPr>
      <w:r w:rsidRPr="00FD7A8E">
        <w:rPr>
          <w:b/>
          <w:iCs/>
          <w:sz w:val="24"/>
          <w:szCs w:val="24"/>
        </w:rPr>
        <w:t>Additional Writing Support</w:t>
      </w:r>
    </w:p>
    <w:p w14:paraId="09F08132" w14:textId="10FDD806" w:rsidR="00F46EA0" w:rsidRDefault="002C1B3E" w:rsidP="003E1F1C">
      <w:pPr>
        <w:tabs>
          <w:tab w:val="right" w:pos="9360"/>
        </w:tabs>
        <w:rPr>
          <w:rStyle w:val="Hyperlink"/>
          <w:sz w:val="23"/>
          <w:szCs w:val="23"/>
        </w:rPr>
      </w:pPr>
      <w:r>
        <w:rPr>
          <w:sz w:val="23"/>
          <w:szCs w:val="23"/>
        </w:rPr>
        <w:t xml:space="preserve">All CWRU students are </w:t>
      </w:r>
      <w:r w:rsidR="00A439D5">
        <w:rPr>
          <w:sz w:val="23"/>
          <w:szCs w:val="23"/>
        </w:rPr>
        <w:t>encouraged to seek additional writing support at</w:t>
      </w:r>
      <w:r w:rsidR="000067AB">
        <w:rPr>
          <w:sz w:val="23"/>
          <w:szCs w:val="23"/>
        </w:rPr>
        <w:t xml:space="preserve"> the </w:t>
      </w:r>
      <w:r w:rsidR="00D34FDB">
        <w:rPr>
          <w:sz w:val="23"/>
          <w:szCs w:val="23"/>
        </w:rPr>
        <w:t xml:space="preserve">Writing Resource </w:t>
      </w:r>
      <w:r w:rsidRPr="009952DC">
        <w:rPr>
          <w:sz w:val="23"/>
          <w:szCs w:val="23"/>
        </w:rPr>
        <w:t>Center</w:t>
      </w:r>
      <w:r w:rsidR="00A439D5">
        <w:rPr>
          <w:sz w:val="23"/>
          <w:szCs w:val="23"/>
        </w:rPr>
        <w:t xml:space="preserve"> (WRC).</w:t>
      </w:r>
      <w:r w:rsidR="000067AB">
        <w:rPr>
          <w:sz w:val="23"/>
          <w:szCs w:val="23"/>
        </w:rPr>
        <w:t xml:space="preserve"> </w:t>
      </w:r>
      <w:r w:rsidR="00A439D5">
        <w:rPr>
          <w:sz w:val="23"/>
          <w:szCs w:val="23"/>
        </w:rPr>
        <w:t>The WRC is open Monday-Friday,</w:t>
      </w:r>
      <w:r>
        <w:rPr>
          <w:sz w:val="23"/>
          <w:szCs w:val="23"/>
        </w:rPr>
        <w:t xml:space="preserve"> 9:00-5:00</w:t>
      </w:r>
      <w:r w:rsidR="000067AB">
        <w:rPr>
          <w:sz w:val="23"/>
          <w:szCs w:val="23"/>
        </w:rPr>
        <w:t xml:space="preserve">. Most one-on-one tutoring sessions take place in Bellflower Hall, though some sessions occur in Nord. </w:t>
      </w:r>
      <w:r w:rsidR="00A439D5">
        <w:rPr>
          <w:sz w:val="23"/>
          <w:szCs w:val="23"/>
        </w:rPr>
        <w:t xml:space="preserve">You can sign up for a tutorial using the online appointment system: </w:t>
      </w:r>
      <w:hyperlink r:id="rId11" w:history="1">
        <w:r w:rsidR="00A439D5" w:rsidRPr="00E639AF">
          <w:rPr>
            <w:rStyle w:val="Hyperlink"/>
            <w:sz w:val="23"/>
            <w:szCs w:val="23"/>
          </w:rPr>
          <w:t>http://case.mywconline.com/</w:t>
        </w:r>
      </w:hyperlink>
    </w:p>
    <w:p w14:paraId="3D841513" w14:textId="77777777" w:rsidR="00970F9A" w:rsidRDefault="00970F9A" w:rsidP="003E1F1C">
      <w:pPr>
        <w:tabs>
          <w:tab w:val="right" w:pos="9360"/>
        </w:tabs>
        <w:rPr>
          <w:rStyle w:val="Hyperlink"/>
          <w:sz w:val="23"/>
          <w:szCs w:val="23"/>
        </w:rPr>
      </w:pPr>
    </w:p>
    <w:p w14:paraId="0F295578" w14:textId="3FC08EB9" w:rsidR="00970F9A" w:rsidRDefault="00970F9A">
      <w:pPr>
        <w:rPr>
          <w:rStyle w:val="Hyperlink"/>
          <w:sz w:val="23"/>
          <w:szCs w:val="23"/>
        </w:rPr>
      </w:pPr>
      <w:r>
        <w:rPr>
          <w:rStyle w:val="Hyperlink"/>
          <w:sz w:val="23"/>
          <w:szCs w:val="23"/>
        </w:rPr>
        <w:br w:type="page"/>
      </w:r>
    </w:p>
    <w:p w14:paraId="24DD82FA" w14:textId="27016366" w:rsidR="00970F9A" w:rsidRDefault="00970F9A" w:rsidP="00970F9A">
      <w:pPr>
        <w:jc w:val="center"/>
        <w:rPr>
          <w:b/>
          <w:sz w:val="23"/>
          <w:szCs w:val="23"/>
        </w:rPr>
      </w:pPr>
      <w:r w:rsidRPr="00DF4FF4">
        <w:rPr>
          <w:b/>
          <w:sz w:val="23"/>
          <w:szCs w:val="23"/>
        </w:rPr>
        <w:t xml:space="preserve">ENGL </w:t>
      </w:r>
      <w:r>
        <w:rPr>
          <w:b/>
          <w:sz w:val="23"/>
          <w:szCs w:val="23"/>
        </w:rPr>
        <w:t xml:space="preserve">398 Weekly Schedule: </w:t>
      </w:r>
      <w:r w:rsidR="008954B6">
        <w:rPr>
          <w:b/>
          <w:sz w:val="23"/>
          <w:szCs w:val="23"/>
        </w:rPr>
        <w:t>Fall 2017</w:t>
      </w:r>
    </w:p>
    <w:p w14:paraId="60F6784D" w14:textId="77777777" w:rsidR="00970F9A" w:rsidRDefault="00970F9A" w:rsidP="00970F9A">
      <w:pPr>
        <w:rPr>
          <w:b/>
          <w:sz w:val="23"/>
          <w:szCs w:val="23"/>
        </w:rPr>
      </w:pPr>
    </w:p>
    <w:p w14:paraId="3379D95B" w14:textId="4C28BB42" w:rsidR="00970F9A" w:rsidRPr="00DF4FF4" w:rsidRDefault="00970F9A" w:rsidP="00970F9A">
      <w:pPr>
        <w:rPr>
          <w:sz w:val="23"/>
          <w:szCs w:val="23"/>
        </w:rPr>
      </w:pPr>
    </w:p>
    <w:tbl>
      <w:tblPr>
        <w:tblStyle w:val="TableGrid"/>
        <w:tblW w:w="9864" w:type="dxa"/>
        <w:tblLayout w:type="fixed"/>
        <w:tblLook w:val="04A0" w:firstRow="1" w:lastRow="0" w:firstColumn="1" w:lastColumn="0" w:noHBand="0" w:noVBand="1"/>
      </w:tblPr>
      <w:tblGrid>
        <w:gridCol w:w="1255"/>
        <w:gridCol w:w="2723"/>
        <w:gridCol w:w="3307"/>
        <w:gridCol w:w="2579"/>
      </w:tblGrid>
      <w:tr w:rsidR="00970F9A" w:rsidRPr="00DF4FF4" w14:paraId="7273361B" w14:textId="77777777" w:rsidTr="001C77EC">
        <w:tc>
          <w:tcPr>
            <w:tcW w:w="1255" w:type="dxa"/>
            <w:shd w:val="clear" w:color="auto" w:fill="CCCCCC"/>
          </w:tcPr>
          <w:p w14:paraId="64943739" w14:textId="77777777" w:rsidR="00970F9A" w:rsidRPr="00DF4FF4" w:rsidRDefault="00970F9A" w:rsidP="001C77EC">
            <w:pPr>
              <w:ind w:right="-108"/>
              <w:rPr>
                <w:sz w:val="23"/>
                <w:szCs w:val="23"/>
              </w:rPr>
            </w:pPr>
            <w:r w:rsidRPr="00DF4FF4">
              <w:rPr>
                <w:sz w:val="23"/>
                <w:szCs w:val="23"/>
              </w:rPr>
              <w:t>Weeks</w:t>
            </w:r>
          </w:p>
        </w:tc>
        <w:tc>
          <w:tcPr>
            <w:tcW w:w="2723" w:type="dxa"/>
            <w:shd w:val="clear" w:color="auto" w:fill="CCCCCC"/>
          </w:tcPr>
          <w:p w14:paraId="25176445" w14:textId="77777777" w:rsidR="00970F9A" w:rsidRPr="00DF4FF4" w:rsidRDefault="00970F9A" w:rsidP="001C77EC">
            <w:pPr>
              <w:ind w:right="-108"/>
              <w:rPr>
                <w:sz w:val="23"/>
                <w:szCs w:val="23"/>
              </w:rPr>
            </w:pPr>
            <w:r w:rsidRPr="00DF4FF4">
              <w:rPr>
                <w:sz w:val="23"/>
                <w:szCs w:val="23"/>
              </w:rPr>
              <w:t>Topics Covered</w:t>
            </w:r>
          </w:p>
        </w:tc>
        <w:tc>
          <w:tcPr>
            <w:tcW w:w="3307" w:type="dxa"/>
            <w:shd w:val="clear" w:color="auto" w:fill="CCCCCC"/>
          </w:tcPr>
          <w:p w14:paraId="0D6E6763" w14:textId="77777777" w:rsidR="00970F9A" w:rsidRPr="00DF4FF4" w:rsidRDefault="00970F9A" w:rsidP="001C77EC">
            <w:pPr>
              <w:rPr>
                <w:sz w:val="23"/>
                <w:szCs w:val="23"/>
              </w:rPr>
            </w:pPr>
            <w:r w:rsidRPr="00DF4FF4">
              <w:rPr>
                <w:sz w:val="23"/>
                <w:szCs w:val="23"/>
              </w:rPr>
              <w:t>Readings Due</w:t>
            </w:r>
            <w:r>
              <w:rPr>
                <w:sz w:val="23"/>
                <w:szCs w:val="23"/>
              </w:rPr>
              <w:t xml:space="preserve"> for Class </w:t>
            </w:r>
          </w:p>
        </w:tc>
        <w:tc>
          <w:tcPr>
            <w:tcW w:w="2579" w:type="dxa"/>
            <w:shd w:val="clear" w:color="auto" w:fill="CCCCCC"/>
          </w:tcPr>
          <w:p w14:paraId="5F80FCE8" w14:textId="77777777" w:rsidR="00970F9A" w:rsidRPr="00DF4FF4" w:rsidRDefault="00970F9A" w:rsidP="001C77EC">
            <w:pPr>
              <w:rPr>
                <w:sz w:val="23"/>
                <w:szCs w:val="23"/>
              </w:rPr>
            </w:pPr>
            <w:r w:rsidRPr="00DF4FF4">
              <w:rPr>
                <w:sz w:val="23"/>
                <w:szCs w:val="23"/>
              </w:rPr>
              <w:t>Assignments Due</w:t>
            </w:r>
          </w:p>
        </w:tc>
      </w:tr>
      <w:tr w:rsidR="00970F9A" w:rsidRPr="00DF4FF4" w14:paraId="2A028A09" w14:textId="77777777" w:rsidTr="001C77EC">
        <w:tc>
          <w:tcPr>
            <w:tcW w:w="1255" w:type="dxa"/>
          </w:tcPr>
          <w:p w14:paraId="48EFA43E" w14:textId="77777777" w:rsidR="00970F9A" w:rsidRPr="00DF4FF4" w:rsidRDefault="00970F9A" w:rsidP="001C77EC">
            <w:pPr>
              <w:rPr>
                <w:sz w:val="23"/>
                <w:szCs w:val="23"/>
              </w:rPr>
            </w:pPr>
            <w:proofErr w:type="spellStart"/>
            <w:r w:rsidRPr="00DF4FF4">
              <w:rPr>
                <w:sz w:val="23"/>
                <w:szCs w:val="23"/>
              </w:rPr>
              <w:t>Wk</w:t>
            </w:r>
            <w:proofErr w:type="spellEnd"/>
            <w:r w:rsidRPr="00DF4FF4">
              <w:rPr>
                <w:sz w:val="23"/>
                <w:szCs w:val="23"/>
              </w:rPr>
              <w:t xml:space="preserve"> 1</w:t>
            </w:r>
          </w:p>
          <w:p w14:paraId="2C7CB0DF" w14:textId="3B9F06A0" w:rsidR="00970F9A" w:rsidRPr="00DF4FF4" w:rsidRDefault="00A47E74" w:rsidP="001C77EC">
            <w:pPr>
              <w:rPr>
                <w:sz w:val="23"/>
                <w:szCs w:val="23"/>
              </w:rPr>
            </w:pPr>
            <w:r>
              <w:rPr>
                <w:sz w:val="23"/>
                <w:szCs w:val="23"/>
              </w:rPr>
              <w:t>M</w:t>
            </w:r>
            <w:r w:rsidR="00937012">
              <w:rPr>
                <w:sz w:val="23"/>
                <w:szCs w:val="23"/>
              </w:rPr>
              <w:t>: 8/27</w:t>
            </w:r>
          </w:p>
        </w:tc>
        <w:tc>
          <w:tcPr>
            <w:tcW w:w="2723" w:type="dxa"/>
          </w:tcPr>
          <w:p w14:paraId="469A2664" w14:textId="77777777" w:rsidR="00970F9A" w:rsidRPr="00DF4FF4" w:rsidRDefault="00970F9A" w:rsidP="001C77EC">
            <w:pPr>
              <w:rPr>
                <w:sz w:val="23"/>
                <w:szCs w:val="23"/>
              </w:rPr>
            </w:pPr>
            <w:r w:rsidRPr="00DF4FF4">
              <w:rPr>
                <w:sz w:val="23"/>
                <w:szCs w:val="23"/>
              </w:rPr>
              <w:t>Introducing technical communication;</w:t>
            </w:r>
          </w:p>
          <w:p w14:paraId="22BF99D4" w14:textId="77777777" w:rsidR="00970F9A" w:rsidRPr="00DF4FF4" w:rsidRDefault="00970F9A" w:rsidP="001C77EC">
            <w:pPr>
              <w:rPr>
                <w:sz w:val="23"/>
                <w:szCs w:val="23"/>
              </w:rPr>
            </w:pPr>
          </w:p>
          <w:p w14:paraId="4289F2FC" w14:textId="77777777" w:rsidR="00970F9A" w:rsidRDefault="00970F9A" w:rsidP="001C77EC">
            <w:pPr>
              <w:rPr>
                <w:sz w:val="23"/>
                <w:szCs w:val="23"/>
              </w:rPr>
            </w:pPr>
            <w:r w:rsidRPr="00DF4FF4">
              <w:rPr>
                <w:sz w:val="23"/>
                <w:szCs w:val="23"/>
              </w:rPr>
              <w:t>Reviewing the sy</w:t>
            </w:r>
            <w:r>
              <w:rPr>
                <w:sz w:val="23"/>
                <w:szCs w:val="23"/>
              </w:rPr>
              <w:t>llabus, policies, &amp; major units (especially Units 1 &amp; 2</w:t>
            </w:r>
            <w:r w:rsidRPr="00DF4FF4">
              <w:rPr>
                <w:sz w:val="23"/>
                <w:szCs w:val="23"/>
              </w:rPr>
              <w:t>)</w:t>
            </w:r>
          </w:p>
          <w:p w14:paraId="413B97A5" w14:textId="77777777" w:rsidR="00392479" w:rsidRDefault="00392479" w:rsidP="001C77EC">
            <w:pPr>
              <w:rPr>
                <w:sz w:val="23"/>
                <w:szCs w:val="23"/>
              </w:rPr>
            </w:pPr>
          </w:p>
          <w:p w14:paraId="2B7D2924" w14:textId="26357693" w:rsidR="00392479" w:rsidRPr="00DF4FF4" w:rsidRDefault="00392479" w:rsidP="001C77EC">
            <w:pPr>
              <w:rPr>
                <w:sz w:val="23"/>
                <w:szCs w:val="23"/>
              </w:rPr>
            </w:pPr>
            <w:r w:rsidRPr="00DF4FF4">
              <w:rPr>
                <w:sz w:val="23"/>
                <w:szCs w:val="23"/>
              </w:rPr>
              <w:t>Introducing memos</w:t>
            </w:r>
          </w:p>
        </w:tc>
        <w:tc>
          <w:tcPr>
            <w:tcW w:w="3307" w:type="dxa"/>
          </w:tcPr>
          <w:p w14:paraId="7BA01CB9" w14:textId="77777777" w:rsidR="00970F9A" w:rsidRPr="00DF4FF4" w:rsidRDefault="00970F9A" w:rsidP="001C77EC">
            <w:pPr>
              <w:rPr>
                <w:sz w:val="23"/>
                <w:szCs w:val="23"/>
              </w:rPr>
            </w:pPr>
          </w:p>
        </w:tc>
        <w:tc>
          <w:tcPr>
            <w:tcW w:w="2579" w:type="dxa"/>
          </w:tcPr>
          <w:p w14:paraId="487ACC75" w14:textId="77777777" w:rsidR="00970F9A" w:rsidRPr="00DF4FF4" w:rsidRDefault="00970F9A" w:rsidP="001C77EC">
            <w:pPr>
              <w:rPr>
                <w:sz w:val="23"/>
                <w:szCs w:val="23"/>
              </w:rPr>
            </w:pPr>
          </w:p>
        </w:tc>
      </w:tr>
      <w:tr w:rsidR="00970F9A" w:rsidRPr="00DF4FF4" w14:paraId="3728F040" w14:textId="77777777" w:rsidTr="001C77EC">
        <w:tc>
          <w:tcPr>
            <w:tcW w:w="1255" w:type="dxa"/>
          </w:tcPr>
          <w:p w14:paraId="3E763377" w14:textId="77777777" w:rsidR="00970F9A" w:rsidRPr="00DF4FF4" w:rsidRDefault="00970F9A" w:rsidP="001C77EC">
            <w:pPr>
              <w:rPr>
                <w:sz w:val="23"/>
                <w:szCs w:val="23"/>
              </w:rPr>
            </w:pPr>
            <w:proofErr w:type="spellStart"/>
            <w:r w:rsidRPr="00DF4FF4">
              <w:rPr>
                <w:sz w:val="23"/>
                <w:szCs w:val="23"/>
              </w:rPr>
              <w:t>Wk</w:t>
            </w:r>
            <w:proofErr w:type="spellEnd"/>
            <w:r w:rsidRPr="00DF4FF4">
              <w:rPr>
                <w:sz w:val="23"/>
                <w:szCs w:val="23"/>
              </w:rPr>
              <w:t xml:space="preserve"> 1</w:t>
            </w:r>
          </w:p>
          <w:p w14:paraId="57A13EE9" w14:textId="2022B2EC" w:rsidR="00970F9A" w:rsidRPr="00DF4FF4" w:rsidRDefault="00937012" w:rsidP="001C77EC">
            <w:pPr>
              <w:rPr>
                <w:sz w:val="23"/>
                <w:szCs w:val="23"/>
              </w:rPr>
            </w:pPr>
            <w:r>
              <w:rPr>
                <w:sz w:val="23"/>
                <w:szCs w:val="23"/>
              </w:rPr>
              <w:t>W: 8/29</w:t>
            </w:r>
          </w:p>
        </w:tc>
        <w:tc>
          <w:tcPr>
            <w:tcW w:w="2723" w:type="dxa"/>
          </w:tcPr>
          <w:p w14:paraId="5FF752F3" w14:textId="77777777" w:rsidR="00970F9A" w:rsidRPr="00DF4FF4" w:rsidRDefault="00970F9A" w:rsidP="001C77EC">
            <w:pPr>
              <w:rPr>
                <w:sz w:val="23"/>
                <w:szCs w:val="23"/>
              </w:rPr>
            </w:pPr>
            <w:r w:rsidRPr="00DF4FF4">
              <w:rPr>
                <w:sz w:val="23"/>
                <w:szCs w:val="23"/>
              </w:rPr>
              <w:t>Writing to inform and persuade audiences;</w:t>
            </w:r>
          </w:p>
          <w:p w14:paraId="2E361A1B" w14:textId="77777777" w:rsidR="00970F9A" w:rsidRPr="00DF4FF4" w:rsidRDefault="00970F9A" w:rsidP="001C77EC">
            <w:pPr>
              <w:rPr>
                <w:sz w:val="23"/>
                <w:szCs w:val="23"/>
              </w:rPr>
            </w:pPr>
          </w:p>
          <w:p w14:paraId="6C9451E0" w14:textId="77777777" w:rsidR="00970F9A" w:rsidRPr="00DF4FF4" w:rsidRDefault="00970F9A" w:rsidP="001C77EC">
            <w:pPr>
              <w:rPr>
                <w:sz w:val="23"/>
                <w:szCs w:val="23"/>
              </w:rPr>
            </w:pPr>
            <w:r w:rsidRPr="00DF4FF4">
              <w:rPr>
                <w:sz w:val="23"/>
                <w:szCs w:val="23"/>
              </w:rPr>
              <w:t>Frontloading documents</w:t>
            </w:r>
          </w:p>
          <w:p w14:paraId="1115F6F0" w14:textId="77777777" w:rsidR="00970F9A" w:rsidRPr="00DF4FF4" w:rsidRDefault="00970F9A" w:rsidP="001C77EC">
            <w:pPr>
              <w:rPr>
                <w:sz w:val="23"/>
                <w:szCs w:val="23"/>
              </w:rPr>
            </w:pPr>
          </w:p>
          <w:p w14:paraId="12AF12B5" w14:textId="292A66AF" w:rsidR="00970F9A" w:rsidRPr="00DF4FF4" w:rsidRDefault="00B72764" w:rsidP="001C77EC">
            <w:pPr>
              <w:rPr>
                <w:sz w:val="23"/>
                <w:szCs w:val="23"/>
              </w:rPr>
            </w:pPr>
            <w:r>
              <w:rPr>
                <w:sz w:val="23"/>
                <w:szCs w:val="23"/>
              </w:rPr>
              <w:t>Discuss Unit Zero and Unit 1</w:t>
            </w:r>
            <w:r w:rsidR="00970F9A" w:rsidRPr="00DF4FF4">
              <w:rPr>
                <w:sz w:val="23"/>
                <w:szCs w:val="23"/>
              </w:rPr>
              <w:t xml:space="preserve"> Assignment Sheets</w:t>
            </w:r>
          </w:p>
        </w:tc>
        <w:tc>
          <w:tcPr>
            <w:tcW w:w="3307" w:type="dxa"/>
          </w:tcPr>
          <w:p w14:paraId="616D6219" w14:textId="77777777" w:rsidR="00970F9A" w:rsidRPr="00DF4FF4" w:rsidRDefault="00970F9A" w:rsidP="001C77EC">
            <w:pPr>
              <w:rPr>
                <w:sz w:val="23"/>
                <w:szCs w:val="23"/>
              </w:rPr>
            </w:pPr>
            <w:r w:rsidRPr="00DF4FF4">
              <w:rPr>
                <w:i/>
                <w:sz w:val="23"/>
                <w:szCs w:val="23"/>
              </w:rPr>
              <w:t>PSTC</w:t>
            </w:r>
            <w:r w:rsidRPr="00DF4FF4">
              <w:rPr>
                <w:sz w:val="23"/>
                <w:szCs w:val="23"/>
              </w:rPr>
              <w:t>: Ch.1, "Writing in the Technic</w:t>
            </w:r>
            <w:r>
              <w:rPr>
                <w:sz w:val="23"/>
                <w:szCs w:val="23"/>
              </w:rPr>
              <w:t>al Communication Environment" (3</w:t>
            </w:r>
            <w:r w:rsidRPr="00DF4FF4">
              <w:rPr>
                <w:sz w:val="23"/>
                <w:szCs w:val="23"/>
              </w:rPr>
              <w:t>-15);</w:t>
            </w:r>
          </w:p>
          <w:p w14:paraId="3C5949B3" w14:textId="77777777" w:rsidR="00970F9A" w:rsidRPr="00DF4FF4" w:rsidRDefault="00970F9A" w:rsidP="001C77EC">
            <w:pPr>
              <w:rPr>
                <w:sz w:val="23"/>
                <w:szCs w:val="23"/>
              </w:rPr>
            </w:pPr>
          </w:p>
          <w:p w14:paraId="486D3217" w14:textId="77777777" w:rsidR="00970F9A" w:rsidRDefault="00970F9A" w:rsidP="001C77EC">
            <w:pPr>
              <w:rPr>
                <w:sz w:val="23"/>
                <w:szCs w:val="23"/>
              </w:rPr>
            </w:pPr>
            <w:r w:rsidRPr="00DF4FF4">
              <w:rPr>
                <w:i/>
                <w:sz w:val="23"/>
                <w:szCs w:val="23"/>
              </w:rPr>
              <w:t>PSTC</w:t>
            </w:r>
            <w:r w:rsidRPr="00DF4FF4">
              <w:rPr>
                <w:sz w:val="23"/>
                <w:szCs w:val="23"/>
              </w:rPr>
              <w:t>: Ch.4, "Analyz</w:t>
            </w:r>
            <w:r>
              <w:rPr>
                <w:sz w:val="23"/>
                <w:szCs w:val="23"/>
              </w:rPr>
              <w:t>ing Your Audience &amp; Purpose" (54-77</w:t>
            </w:r>
            <w:r w:rsidRPr="00DF4FF4">
              <w:rPr>
                <w:sz w:val="23"/>
                <w:szCs w:val="23"/>
              </w:rPr>
              <w:t>)</w:t>
            </w:r>
          </w:p>
          <w:p w14:paraId="202782EF" w14:textId="77777777" w:rsidR="00970F9A" w:rsidRDefault="00970F9A" w:rsidP="001C77EC">
            <w:pPr>
              <w:rPr>
                <w:sz w:val="23"/>
                <w:szCs w:val="23"/>
              </w:rPr>
            </w:pPr>
          </w:p>
          <w:p w14:paraId="599D3AAB" w14:textId="77777777" w:rsidR="00392479" w:rsidRPr="00DF4FF4" w:rsidRDefault="00392479" w:rsidP="00392479">
            <w:pPr>
              <w:rPr>
                <w:sz w:val="23"/>
                <w:szCs w:val="23"/>
              </w:rPr>
            </w:pPr>
            <w:r w:rsidRPr="00DF4FF4">
              <w:rPr>
                <w:i/>
                <w:sz w:val="23"/>
                <w:szCs w:val="23"/>
              </w:rPr>
              <w:t>PSTC</w:t>
            </w:r>
            <w:r w:rsidRPr="00DF4FF4">
              <w:rPr>
                <w:sz w:val="23"/>
                <w:szCs w:val="23"/>
              </w:rPr>
              <w:t>: Ch.9, "</w:t>
            </w:r>
            <w:r>
              <w:rPr>
                <w:sz w:val="23"/>
                <w:szCs w:val="23"/>
              </w:rPr>
              <w:t>Writing Correspondence" (240-245; 253-258</w:t>
            </w:r>
            <w:r w:rsidRPr="00DF4FF4">
              <w:rPr>
                <w:sz w:val="23"/>
                <w:szCs w:val="23"/>
              </w:rPr>
              <w:t>)</w:t>
            </w:r>
          </w:p>
          <w:p w14:paraId="1B23958C" w14:textId="337B7723" w:rsidR="00970F9A" w:rsidRPr="00DF4FF4" w:rsidRDefault="00970F9A" w:rsidP="00A47E74">
            <w:pPr>
              <w:rPr>
                <w:sz w:val="23"/>
                <w:szCs w:val="23"/>
              </w:rPr>
            </w:pPr>
          </w:p>
        </w:tc>
        <w:tc>
          <w:tcPr>
            <w:tcW w:w="2579" w:type="dxa"/>
          </w:tcPr>
          <w:p w14:paraId="3F2CDD0C" w14:textId="4441E7A6" w:rsidR="00970F9A" w:rsidRPr="00DF4FF4" w:rsidRDefault="00392479" w:rsidP="001C77EC">
            <w:pPr>
              <w:rPr>
                <w:sz w:val="23"/>
                <w:szCs w:val="23"/>
                <w:u w:val="single"/>
              </w:rPr>
            </w:pPr>
            <w:r>
              <w:rPr>
                <w:sz w:val="23"/>
                <w:szCs w:val="23"/>
                <w:u w:val="single"/>
              </w:rPr>
              <w:t>Due Monday, 9/3</w:t>
            </w:r>
            <w:r w:rsidR="00970F9A" w:rsidRPr="00DF4FF4">
              <w:rPr>
                <w:sz w:val="23"/>
                <w:szCs w:val="23"/>
                <w:u w:val="single"/>
              </w:rPr>
              <w:t>, at 11:59pm</w:t>
            </w:r>
            <w:r w:rsidR="00970F9A" w:rsidRPr="00DF4FF4">
              <w:rPr>
                <w:sz w:val="23"/>
                <w:szCs w:val="23"/>
              </w:rPr>
              <w:t>: Personal Goals and Expectations Memo</w:t>
            </w:r>
          </w:p>
        </w:tc>
      </w:tr>
      <w:tr w:rsidR="00937012" w:rsidRPr="00DF4FF4" w14:paraId="356243F4" w14:textId="77777777" w:rsidTr="00392479">
        <w:tc>
          <w:tcPr>
            <w:tcW w:w="1255" w:type="dxa"/>
            <w:shd w:val="clear" w:color="auto" w:fill="C4BC96" w:themeFill="background2" w:themeFillShade="BF"/>
          </w:tcPr>
          <w:p w14:paraId="15D5C049" w14:textId="443E5F6D" w:rsidR="00937012" w:rsidRDefault="00937012" w:rsidP="001C77EC">
            <w:pPr>
              <w:rPr>
                <w:sz w:val="23"/>
                <w:szCs w:val="23"/>
              </w:rPr>
            </w:pPr>
            <w:proofErr w:type="spellStart"/>
            <w:r>
              <w:rPr>
                <w:sz w:val="23"/>
                <w:szCs w:val="23"/>
              </w:rPr>
              <w:t>Wk</w:t>
            </w:r>
            <w:proofErr w:type="spellEnd"/>
            <w:r>
              <w:rPr>
                <w:sz w:val="23"/>
                <w:szCs w:val="23"/>
              </w:rPr>
              <w:t xml:space="preserve"> 2</w:t>
            </w:r>
          </w:p>
          <w:p w14:paraId="33DE1ABE" w14:textId="27DFA733" w:rsidR="00937012" w:rsidRPr="00DF4FF4" w:rsidRDefault="00937012" w:rsidP="001C77EC">
            <w:pPr>
              <w:rPr>
                <w:sz w:val="23"/>
                <w:szCs w:val="23"/>
              </w:rPr>
            </w:pPr>
            <w:r>
              <w:rPr>
                <w:sz w:val="23"/>
                <w:szCs w:val="23"/>
              </w:rPr>
              <w:t>M: 9/3</w:t>
            </w:r>
          </w:p>
        </w:tc>
        <w:tc>
          <w:tcPr>
            <w:tcW w:w="2723" w:type="dxa"/>
            <w:shd w:val="clear" w:color="auto" w:fill="C4BC96" w:themeFill="background2" w:themeFillShade="BF"/>
          </w:tcPr>
          <w:p w14:paraId="6AB4B02E" w14:textId="4A1E17C2" w:rsidR="00937012" w:rsidRPr="00DF4FF4" w:rsidRDefault="00937012" w:rsidP="001C77EC">
            <w:pPr>
              <w:rPr>
                <w:sz w:val="23"/>
                <w:szCs w:val="23"/>
              </w:rPr>
            </w:pPr>
            <w:r>
              <w:rPr>
                <w:sz w:val="23"/>
                <w:szCs w:val="23"/>
              </w:rPr>
              <w:t>Labor Day -- NO CLASS</w:t>
            </w:r>
          </w:p>
        </w:tc>
        <w:tc>
          <w:tcPr>
            <w:tcW w:w="3307" w:type="dxa"/>
            <w:shd w:val="clear" w:color="auto" w:fill="C4BC96" w:themeFill="background2" w:themeFillShade="BF"/>
          </w:tcPr>
          <w:p w14:paraId="30D7C7A7" w14:textId="77777777" w:rsidR="00937012" w:rsidRDefault="00937012" w:rsidP="001C77EC">
            <w:pPr>
              <w:rPr>
                <w:sz w:val="23"/>
                <w:szCs w:val="23"/>
              </w:rPr>
            </w:pPr>
          </w:p>
        </w:tc>
        <w:tc>
          <w:tcPr>
            <w:tcW w:w="2579" w:type="dxa"/>
            <w:shd w:val="clear" w:color="auto" w:fill="C4BC96" w:themeFill="background2" w:themeFillShade="BF"/>
          </w:tcPr>
          <w:p w14:paraId="61131D92" w14:textId="77777777" w:rsidR="00937012" w:rsidRPr="00DF4FF4" w:rsidRDefault="00937012" w:rsidP="001C77EC">
            <w:pPr>
              <w:rPr>
                <w:sz w:val="23"/>
                <w:szCs w:val="23"/>
              </w:rPr>
            </w:pPr>
          </w:p>
        </w:tc>
      </w:tr>
      <w:tr w:rsidR="00970F9A" w:rsidRPr="00DF4FF4" w14:paraId="7C25C720" w14:textId="77777777" w:rsidTr="001C77EC">
        <w:tc>
          <w:tcPr>
            <w:tcW w:w="1255" w:type="dxa"/>
          </w:tcPr>
          <w:p w14:paraId="38958764" w14:textId="77777777" w:rsidR="00970F9A" w:rsidRPr="00DF4FF4" w:rsidRDefault="00970F9A" w:rsidP="001C77EC">
            <w:pPr>
              <w:rPr>
                <w:sz w:val="23"/>
                <w:szCs w:val="23"/>
              </w:rPr>
            </w:pPr>
            <w:proofErr w:type="spellStart"/>
            <w:r w:rsidRPr="00DF4FF4">
              <w:rPr>
                <w:sz w:val="23"/>
                <w:szCs w:val="23"/>
              </w:rPr>
              <w:t>Wk</w:t>
            </w:r>
            <w:proofErr w:type="spellEnd"/>
            <w:r w:rsidRPr="00DF4FF4">
              <w:rPr>
                <w:sz w:val="23"/>
                <w:szCs w:val="23"/>
              </w:rPr>
              <w:t xml:space="preserve"> 2</w:t>
            </w:r>
          </w:p>
          <w:p w14:paraId="5B77CD62" w14:textId="448C395F" w:rsidR="00937012" w:rsidRDefault="00937012" w:rsidP="001C77EC">
            <w:pPr>
              <w:rPr>
                <w:sz w:val="23"/>
                <w:szCs w:val="23"/>
              </w:rPr>
            </w:pPr>
            <w:r>
              <w:rPr>
                <w:sz w:val="23"/>
                <w:szCs w:val="23"/>
              </w:rPr>
              <w:t>W: 9/5</w:t>
            </w:r>
          </w:p>
          <w:p w14:paraId="00F32DB2" w14:textId="0C2CC62E" w:rsidR="00937012" w:rsidRDefault="00937012" w:rsidP="00937012">
            <w:pPr>
              <w:rPr>
                <w:sz w:val="23"/>
                <w:szCs w:val="23"/>
              </w:rPr>
            </w:pPr>
          </w:p>
          <w:p w14:paraId="2CBB9540" w14:textId="77777777" w:rsidR="00970F9A" w:rsidRPr="00937012" w:rsidRDefault="00970F9A" w:rsidP="00937012">
            <w:pPr>
              <w:rPr>
                <w:sz w:val="23"/>
                <w:szCs w:val="23"/>
              </w:rPr>
            </w:pPr>
          </w:p>
        </w:tc>
        <w:tc>
          <w:tcPr>
            <w:tcW w:w="2723" w:type="dxa"/>
          </w:tcPr>
          <w:p w14:paraId="1E0F2270" w14:textId="77777777" w:rsidR="00970F9A" w:rsidRPr="00DF4FF4" w:rsidRDefault="00970F9A" w:rsidP="001C77EC">
            <w:pPr>
              <w:rPr>
                <w:sz w:val="23"/>
                <w:szCs w:val="23"/>
              </w:rPr>
            </w:pPr>
            <w:r w:rsidRPr="00DF4FF4">
              <w:rPr>
                <w:sz w:val="23"/>
                <w:szCs w:val="23"/>
              </w:rPr>
              <w:t>Understanding Value Propositions: Need, Approach, Value, Competition</w:t>
            </w:r>
          </w:p>
          <w:p w14:paraId="45A8E380" w14:textId="77777777" w:rsidR="00970F9A" w:rsidRPr="00DF4FF4" w:rsidRDefault="00970F9A" w:rsidP="001C77EC">
            <w:pPr>
              <w:rPr>
                <w:sz w:val="23"/>
                <w:szCs w:val="23"/>
              </w:rPr>
            </w:pPr>
          </w:p>
        </w:tc>
        <w:tc>
          <w:tcPr>
            <w:tcW w:w="3307" w:type="dxa"/>
          </w:tcPr>
          <w:p w14:paraId="7B2C83E8" w14:textId="77777777" w:rsidR="00970F9A" w:rsidRDefault="00970F9A" w:rsidP="001C77EC">
            <w:pPr>
              <w:rPr>
                <w:sz w:val="23"/>
                <w:szCs w:val="23"/>
              </w:rPr>
            </w:pPr>
            <w:r>
              <w:rPr>
                <w:sz w:val="23"/>
                <w:szCs w:val="23"/>
              </w:rPr>
              <w:t xml:space="preserve">Carlson &amp; Wilmot: </w:t>
            </w:r>
            <w:r w:rsidRPr="00DF4FF4">
              <w:rPr>
                <w:sz w:val="23"/>
                <w:szCs w:val="23"/>
              </w:rPr>
              <w:t xml:space="preserve">Ch.5, "It's as Simple as NABC" (85-100) </w:t>
            </w:r>
          </w:p>
          <w:p w14:paraId="75CD5663" w14:textId="77777777" w:rsidR="00970F9A" w:rsidRDefault="00970F9A" w:rsidP="001C77EC">
            <w:pPr>
              <w:rPr>
                <w:sz w:val="23"/>
                <w:szCs w:val="23"/>
              </w:rPr>
            </w:pPr>
          </w:p>
          <w:p w14:paraId="692467EF" w14:textId="77777777" w:rsidR="00970F9A" w:rsidRPr="00DF4FF4" w:rsidRDefault="00970F9A" w:rsidP="00A47E74">
            <w:pPr>
              <w:rPr>
                <w:sz w:val="23"/>
                <w:szCs w:val="23"/>
              </w:rPr>
            </w:pPr>
          </w:p>
        </w:tc>
        <w:tc>
          <w:tcPr>
            <w:tcW w:w="2579" w:type="dxa"/>
          </w:tcPr>
          <w:p w14:paraId="34B418BC" w14:textId="77777777" w:rsidR="00970F9A" w:rsidRPr="00DF4FF4" w:rsidRDefault="00970F9A" w:rsidP="001C77EC">
            <w:pPr>
              <w:rPr>
                <w:sz w:val="23"/>
                <w:szCs w:val="23"/>
              </w:rPr>
            </w:pPr>
          </w:p>
        </w:tc>
      </w:tr>
      <w:tr w:rsidR="00970F9A" w:rsidRPr="00DF4FF4" w14:paraId="2F8AE070" w14:textId="77777777" w:rsidTr="00472188">
        <w:tc>
          <w:tcPr>
            <w:tcW w:w="1255" w:type="dxa"/>
            <w:tcBorders>
              <w:bottom w:val="single" w:sz="4" w:space="0" w:color="auto"/>
            </w:tcBorders>
          </w:tcPr>
          <w:p w14:paraId="505506DE" w14:textId="5AB8F277" w:rsidR="00970F9A" w:rsidRPr="00DF4FF4" w:rsidRDefault="00937012" w:rsidP="001C77EC">
            <w:pPr>
              <w:rPr>
                <w:sz w:val="23"/>
                <w:szCs w:val="23"/>
              </w:rPr>
            </w:pPr>
            <w:proofErr w:type="spellStart"/>
            <w:r>
              <w:rPr>
                <w:sz w:val="23"/>
                <w:szCs w:val="23"/>
              </w:rPr>
              <w:t>Wk</w:t>
            </w:r>
            <w:proofErr w:type="spellEnd"/>
            <w:r>
              <w:rPr>
                <w:sz w:val="23"/>
                <w:szCs w:val="23"/>
              </w:rPr>
              <w:t xml:space="preserve"> 3</w:t>
            </w:r>
          </w:p>
          <w:p w14:paraId="68F55062" w14:textId="585AC23B" w:rsidR="00970F9A" w:rsidRPr="00DF4FF4" w:rsidRDefault="00C2200B" w:rsidP="00C2200B">
            <w:pPr>
              <w:rPr>
                <w:sz w:val="23"/>
                <w:szCs w:val="23"/>
              </w:rPr>
            </w:pPr>
            <w:r>
              <w:rPr>
                <w:sz w:val="23"/>
                <w:szCs w:val="23"/>
              </w:rPr>
              <w:t>M</w:t>
            </w:r>
            <w:r w:rsidR="00970F9A">
              <w:rPr>
                <w:sz w:val="23"/>
                <w:szCs w:val="23"/>
              </w:rPr>
              <w:t xml:space="preserve">: </w:t>
            </w:r>
            <w:r>
              <w:rPr>
                <w:sz w:val="23"/>
                <w:szCs w:val="23"/>
              </w:rPr>
              <w:t>9/10</w:t>
            </w:r>
          </w:p>
        </w:tc>
        <w:tc>
          <w:tcPr>
            <w:tcW w:w="2723" w:type="dxa"/>
          </w:tcPr>
          <w:p w14:paraId="2619A25C" w14:textId="77777777" w:rsidR="00970F9A" w:rsidRDefault="00970F9A" w:rsidP="001C77EC">
            <w:pPr>
              <w:rPr>
                <w:sz w:val="23"/>
                <w:szCs w:val="23"/>
              </w:rPr>
            </w:pPr>
            <w:r w:rsidRPr="00DF4FF4">
              <w:rPr>
                <w:sz w:val="23"/>
                <w:szCs w:val="23"/>
              </w:rPr>
              <w:t>Locating and identifying research</w:t>
            </w:r>
          </w:p>
          <w:p w14:paraId="40766655" w14:textId="77777777" w:rsidR="00970F9A" w:rsidRPr="00DF4FF4" w:rsidRDefault="00970F9A" w:rsidP="001C77EC">
            <w:pPr>
              <w:rPr>
                <w:sz w:val="23"/>
                <w:szCs w:val="23"/>
              </w:rPr>
            </w:pPr>
          </w:p>
        </w:tc>
        <w:tc>
          <w:tcPr>
            <w:tcW w:w="3307" w:type="dxa"/>
          </w:tcPr>
          <w:p w14:paraId="1940AC97" w14:textId="77777777" w:rsidR="00970F9A" w:rsidRDefault="00970F9A" w:rsidP="001C77EC">
            <w:pPr>
              <w:rPr>
                <w:sz w:val="23"/>
                <w:szCs w:val="23"/>
              </w:rPr>
            </w:pPr>
            <w:r w:rsidRPr="00DF4FF4">
              <w:rPr>
                <w:i/>
                <w:sz w:val="23"/>
                <w:szCs w:val="23"/>
              </w:rPr>
              <w:t>PSTC</w:t>
            </w:r>
            <w:r w:rsidRPr="00DF4FF4">
              <w:rPr>
                <w:sz w:val="23"/>
                <w:szCs w:val="23"/>
              </w:rPr>
              <w:t>: Ch.5, "Researching Your Subject" (79-94)</w:t>
            </w:r>
          </w:p>
          <w:p w14:paraId="7C80656C" w14:textId="043AB1CD" w:rsidR="00970F9A" w:rsidRPr="00DF4FF4" w:rsidRDefault="00970F9A" w:rsidP="00B72764">
            <w:pPr>
              <w:rPr>
                <w:sz w:val="23"/>
                <w:szCs w:val="23"/>
              </w:rPr>
            </w:pPr>
          </w:p>
        </w:tc>
        <w:tc>
          <w:tcPr>
            <w:tcW w:w="2579" w:type="dxa"/>
          </w:tcPr>
          <w:p w14:paraId="64BFDCEA" w14:textId="52817FD2" w:rsidR="00970F9A" w:rsidRPr="00DF4FF4" w:rsidRDefault="00675EF4" w:rsidP="001C77EC">
            <w:pPr>
              <w:rPr>
                <w:sz w:val="23"/>
                <w:szCs w:val="23"/>
              </w:rPr>
            </w:pPr>
            <w:r>
              <w:rPr>
                <w:sz w:val="23"/>
                <w:szCs w:val="23"/>
                <w:u w:val="single"/>
              </w:rPr>
              <w:t xml:space="preserve">Due </w:t>
            </w:r>
            <w:r w:rsidR="00C2200B">
              <w:rPr>
                <w:sz w:val="23"/>
                <w:szCs w:val="23"/>
                <w:u w:val="single"/>
              </w:rPr>
              <w:t>Sunday, 9/15</w:t>
            </w:r>
            <w:r w:rsidR="00970F9A" w:rsidRPr="00DF4FF4">
              <w:rPr>
                <w:sz w:val="23"/>
                <w:szCs w:val="23"/>
                <w:u w:val="single"/>
              </w:rPr>
              <w:t>, at 11:59pm</w:t>
            </w:r>
            <w:r w:rsidR="00970F9A" w:rsidRPr="00DF4FF4">
              <w:rPr>
                <w:sz w:val="23"/>
                <w:szCs w:val="23"/>
              </w:rPr>
              <w:t xml:space="preserve">: </w:t>
            </w:r>
            <w:r w:rsidR="00970F9A">
              <w:rPr>
                <w:sz w:val="23"/>
                <w:szCs w:val="23"/>
              </w:rPr>
              <w:t xml:space="preserve">Project Topic Worksheet </w:t>
            </w:r>
          </w:p>
        </w:tc>
      </w:tr>
      <w:tr w:rsidR="00970F9A" w:rsidRPr="00DF4FF4" w14:paraId="5F17FA45" w14:textId="77777777" w:rsidTr="00472188">
        <w:tc>
          <w:tcPr>
            <w:tcW w:w="1255" w:type="dxa"/>
            <w:shd w:val="clear" w:color="auto" w:fill="auto"/>
          </w:tcPr>
          <w:p w14:paraId="7DD103F2" w14:textId="77777777" w:rsidR="00970F9A" w:rsidRPr="00472188" w:rsidRDefault="00970F9A" w:rsidP="001C77EC">
            <w:pPr>
              <w:rPr>
                <w:sz w:val="23"/>
                <w:szCs w:val="23"/>
              </w:rPr>
            </w:pPr>
            <w:proofErr w:type="spellStart"/>
            <w:r w:rsidRPr="00472188">
              <w:rPr>
                <w:sz w:val="23"/>
                <w:szCs w:val="23"/>
              </w:rPr>
              <w:t>Wk</w:t>
            </w:r>
            <w:proofErr w:type="spellEnd"/>
            <w:r w:rsidRPr="00472188">
              <w:rPr>
                <w:sz w:val="23"/>
                <w:szCs w:val="23"/>
              </w:rPr>
              <w:t xml:space="preserve"> 3</w:t>
            </w:r>
          </w:p>
          <w:p w14:paraId="56916442" w14:textId="493F2827" w:rsidR="00970F9A" w:rsidRPr="00472188" w:rsidRDefault="00C2200B" w:rsidP="00C2200B">
            <w:pPr>
              <w:rPr>
                <w:sz w:val="23"/>
                <w:szCs w:val="23"/>
              </w:rPr>
            </w:pPr>
            <w:r>
              <w:rPr>
                <w:sz w:val="23"/>
                <w:szCs w:val="23"/>
              </w:rPr>
              <w:t>W</w:t>
            </w:r>
            <w:r w:rsidR="00970F9A" w:rsidRPr="00472188">
              <w:rPr>
                <w:sz w:val="23"/>
                <w:szCs w:val="23"/>
              </w:rPr>
              <w:t>:</w:t>
            </w:r>
            <w:r w:rsidR="00C65CFE">
              <w:rPr>
                <w:sz w:val="23"/>
                <w:szCs w:val="23"/>
              </w:rPr>
              <w:t xml:space="preserve"> </w:t>
            </w:r>
            <w:r>
              <w:rPr>
                <w:sz w:val="23"/>
                <w:szCs w:val="23"/>
              </w:rPr>
              <w:t>9/12</w:t>
            </w:r>
          </w:p>
        </w:tc>
        <w:tc>
          <w:tcPr>
            <w:tcW w:w="2723" w:type="dxa"/>
          </w:tcPr>
          <w:p w14:paraId="22C00FDF" w14:textId="77777777" w:rsidR="00970F9A" w:rsidRPr="00DF4FF4" w:rsidRDefault="00970F9A" w:rsidP="001C77EC">
            <w:pPr>
              <w:rPr>
                <w:sz w:val="23"/>
                <w:szCs w:val="23"/>
              </w:rPr>
            </w:pPr>
            <w:r w:rsidRPr="00DF4FF4">
              <w:rPr>
                <w:sz w:val="23"/>
                <w:szCs w:val="23"/>
              </w:rPr>
              <w:t>Summarizing research and technical information</w:t>
            </w:r>
          </w:p>
          <w:p w14:paraId="3D2D93F6" w14:textId="77777777" w:rsidR="00970F9A" w:rsidRPr="00DF4FF4" w:rsidRDefault="00970F9A" w:rsidP="001C77EC">
            <w:pPr>
              <w:rPr>
                <w:sz w:val="23"/>
                <w:szCs w:val="23"/>
              </w:rPr>
            </w:pPr>
          </w:p>
          <w:p w14:paraId="189215D1" w14:textId="295BD1BC" w:rsidR="00970F9A" w:rsidRPr="00DF4FF4" w:rsidRDefault="00970F9A" w:rsidP="001C77EC">
            <w:pPr>
              <w:rPr>
                <w:sz w:val="23"/>
                <w:szCs w:val="23"/>
              </w:rPr>
            </w:pPr>
          </w:p>
        </w:tc>
        <w:tc>
          <w:tcPr>
            <w:tcW w:w="3307" w:type="dxa"/>
          </w:tcPr>
          <w:p w14:paraId="375BB769" w14:textId="77777777" w:rsidR="00970F9A" w:rsidRPr="00DF4FF4" w:rsidRDefault="00970F9A" w:rsidP="001C77EC">
            <w:pPr>
              <w:rPr>
                <w:sz w:val="23"/>
                <w:szCs w:val="23"/>
              </w:rPr>
            </w:pPr>
            <w:r w:rsidRPr="00DF4FF4">
              <w:rPr>
                <w:sz w:val="23"/>
                <w:szCs w:val="23"/>
              </w:rPr>
              <w:t>Penrose &amp; Katz: Ch.3, "Reading &amp; Writing Research Reports" (33-63)</w:t>
            </w:r>
          </w:p>
          <w:p w14:paraId="549811BB" w14:textId="77777777" w:rsidR="00970F9A" w:rsidRPr="00DF4FF4" w:rsidRDefault="00970F9A" w:rsidP="001C77EC">
            <w:pPr>
              <w:rPr>
                <w:sz w:val="23"/>
                <w:szCs w:val="23"/>
              </w:rPr>
            </w:pPr>
          </w:p>
          <w:p w14:paraId="6C8811A3" w14:textId="77777777" w:rsidR="00970F9A" w:rsidRPr="00DF4FF4" w:rsidRDefault="00970F9A" w:rsidP="00392479">
            <w:pPr>
              <w:rPr>
                <w:sz w:val="23"/>
                <w:szCs w:val="23"/>
              </w:rPr>
            </w:pPr>
          </w:p>
        </w:tc>
        <w:tc>
          <w:tcPr>
            <w:tcW w:w="2579" w:type="dxa"/>
          </w:tcPr>
          <w:p w14:paraId="3B19928D" w14:textId="77777777" w:rsidR="00970F9A" w:rsidRPr="00DF4FF4" w:rsidRDefault="00970F9A" w:rsidP="001C77EC">
            <w:pPr>
              <w:rPr>
                <w:sz w:val="23"/>
                <w:szCs w:val="23"/>
              </w:rPr>
            </w:pPr>
          </w:p>
        </w:tc>
      </w:tr>
      <w:tr w:rsidR="00970F9A" w:rsidRPr="00DF4FF4" w14:paraId="17A20A75" w14:textId="77777777" w:rsidTr="00472188">
        <w:tc>
          <w:tcPr>
            <w:tcW w:w="1255" w:type="dxa"/>
            <w:shd w:val="clear" w:color="auto" w:fill="auto"/>
          </w:tcPr>
          <w:p w14:paraId="35E91B1C" w14:textId="3162A930" w:rsidR="00970F9A" w:rsidRPr="00472188" w:rsidRDefault="00C2200B" w:rsidP="001C77EC">
            <w:pPr>
              <w:rPr>
                <w:sz w:val="23"/>
                <w:szCs w:val="23"/>
              </w:rPr>
            </w:pPr>
            <w:proofErr w:type="spellStart"/>
            <w:r>
              <w:rPr>
                <w:sz w:val="23"/>
                <w:szCs w:val="23"/>
              </w:rPr>
              <w:t>Wk</w:t>
            </w:r>
            <w:proofErr w:type="spellEnd"/>
            <w:r>
              <w:rPr>
                <w:sz w:val="23"/>
                <w:szCs w:val="23"/>
              </w:rPr>
              <w:t xml:space="preserve"> 4</w:t>
            </w:r>
          </w:p>
          <w:p w14:paraId="4AC1C62E" w14:textId="1DCA5626" w:rsidR="00970F9A" w:rsidRPr="00472188" w:rsidRDefault="00C2200B" w:rsidP="001C77EC">
            <w:pPr>
              <w:rPr>
                <w:sz w:val="23"/>
                <w:szCs w:val="23"/>
              </w:rPr>
            </w:pPr>
            <w:r>
              <w:rPr>
                <w:sz w:val="23"/>
                <w:szCs w:val="23"/>
              </w:rPr>
              <w:t>M: 9/17</w:t>
            </w:r>
          </w:p>
        </w:tc>
        <w:tc>
          <w:tcPr>
            <w:tcW w:w="2723" w:type="dxa"/>
          </w:tcPr>
          <w:p w14:paraId="06DCB7B8" w14:textId="77777777" w:rsidR="00970F9A" w:rsidRPr="00DF4FF4" w:rsidRDefault="00970F9A" w:rsidP="001C77EC">
            <w:pPr>
              <w:rPr>
                <w:sz w:val="23"/>
                <w:szCs w:val="23"/>
              </w:rPr>
            </w:pPr>
            <w:r w:rsidRPr="00DF4FF4">
              <w:rPr>
                <w:sz w:val="23"/>
                <w:szCs w:val="23"/>
              </w:rPr>
              <w:t>Working with style guides (citations)</w:t>
            </w:r>
          </w:p>
          <w:p w14:paraId="5C80BBA0" w14:textId="77777777" w:rsidR="00970F9A" w:rsidRDefault="00970F9A" w:rsidP="001C77EC">
            <w:pPr>
              <w:rPr>
                <w:sz w:val="23"/>
                <w:szCs w:val="23"/>
              </w:rPr>
            </w:pPr>
          </w:p>
          <w:p w14:paraId="51AAC24A" w14:textId="77777777" w:rsidR="00970F9A" w:rsidRDefault="00970F9A" w:rsidP="001C77EC">
            <w:pPr>
              <w:rPr>
                <w:sz w:val="23"/>
                <w:szCs w:val="23"/>
              </w:rPr>
            </w:pPr>
          </w:p>
          <w:p w14:paraId="1EEC7092" w14:textId="77777777" w:rsidR="00970F9A" w:rsidRPr="00DF4FF4" w:rsidRDefault="00970F9A" w:rsidP="001C77EC">
            <w:pPr>
              <w:rPr>
                <w:sz w:val="23"/>
                <w:szCs w:val="23"/>
              </w:rPr>
            </w:pPr>
          </w:p>
        </w:tc>
        <w:tc>
          <w:tcPr>
            <w:tcW w:w="3307" w:type="dxa"/>
          </w:tcPr>
          <w:p w14:paraId="6FA742CA" w14:textId="77777777" w:rsidR="00970F9A" w:rsidRPr="00434330" w:rsidRDefault="00970F9A" w:rsidP="001C77EC">
            <w:pPr>
              <w:ind w:left="-18"/>
              <w:rPr>
                <w:sz w:val="23"/>
                <w:szCs w:val="23"/>
              </w:rPr>
            </w:pPr>
            <w:r w:rsidRPr="00434330">
              <w:rPr>
                <w:sz w:val="23"/>
                <w:szCs w:val="23"/>
              </w:rPr>
              <w:t>IEEE Citation Guide (https://www.ieee.org/documents/</w:t>
            </w:r>
            <w:proofErr w:type="gramStart"/>
            <w:r w:rsidRPr="00434330">
              <w:rPr>
                <w:sz w:val="23"/>
                <w:szCs w:val="23"/>
              </w:rPr>
              <w:t>ieeecitationref.pdf )</w:t>
            </w:r>
            <w:proofErr w:type="gramEnd"/>
          </w:p>
          <w:p w14:paraId="7EBA3099" w14:textId="77777777" w:rsidR="00970F9A" w:rsidRDefault="00970F9A" w:rsidP="001C77EC">
            <w:pPr>
              <w:rPr>
                <w:i/>
                <w:sz w:val="23"/>
                <w:szCs w:val="23"/>
              </w:rPr>
            </w:pPr>
          </w:p>
          <w:p w14:paraId="47E7491B" w14:textId="77777777" w:rsidR="00970F9A" w:rsidRDefault="00970F9A" w:rsidP="001C77EC">
            <w:pPr>
              <w:rPr>
                <w:i/>
                <w:sz w:val="23"/>
                <w:szCs w:val="23"/>
              </w:rPr>
            </w:pPr>
          </w:p>
          <w:p w14:paraId="0EEC5D77" w14:textId="77777777" w:rsidR="00970F9A" w:rsidRPr="00DF4FF4" w:rsidRDefault="00970F9A" w:rsidP="001C77EC">
            <w:pPr>
              <w:rPr>
                <w:sz w:val="23"/>
                <w:szCs w:val="23"/>
              </w:rPr>
            </w:pPr>
          </w:p>
        </w:tc>
        <w:tc>
          <w:tcPr>
            <w:tcW w:w="2579" w:type="dxa"/>
          </w:tcPr>
          <w:p w14:paraId="1CCA4ABE" w14:textId="1FFC7AD5" w:rsidR="00970F9A" w:rsidRPr="00DF4FF4" w:rsidRDefault="00D56BA0" w:rsidP="00C2200B">
            <w:pPr>
              <w:rPr>
                <w:sz w:val="23"/>
                <w:szCs w:val="23"/>
                <w:u w:val="single"/>
              </w:rPr>
            </w:pPr>
            <w:r>
              <w:rPr>
                <w:sz w:val="23"/>
                <w:szCs w:val="23"/>
                <w:u w:val="single"/>
              </w:rPr>
              <w:t xml:space="preserve">Due Sunday, </w:t>
            </w:r>
            <w:r w:rsidR="00C2200B">
              <w:rPr>
                <w:sz w:val="23"/>
                <w:szCs w:val="23"/>
                <w:u w:val="single"/>
              </w:rPr>
              <w:t>9/23</w:t>
            </w:r>
            <w:r w:rsidR="00970F9A" w:rsidRPr="00DF4FF4">
              <w:rPr>
                <w:sz w:val="23"/>
                <w:szCs w:val="23"/>
                <w:u w:val="single"/>
              </w:rPr>
              <w:t>, at 11:59pm</w:t>
            </w:r>
            <w:r w:rsidR="00970F9A">
              <w:rPr>
                <w:sz w:val="23"/>
                <w:szCs w:val="23"/>
              </w:rPr>
              <w:t xml:space="preserve">: </w:t>
            </w:r>
            <w:r w:rsidR="00970F9A" w:rsidRPr="00DF4FF4">
              <w:rPr>
                <w:sz w:val="23"/>
                <w:szCs w:val="23"/>
              </w:rPr>
              <w:t>Project Memo with Work Plan</w:t>
            </w:r>
            <w:r w:rsidR="00970F9A">
              <w:rPr>
                <w:sz w:val="23"/>
                <w:szCs w:val="23"/>
              </w:rPr>
              <w:t xml:space="preserve"> + Two</w:t>
            </w:r>
            <w:r w:rsidR="00970F9A" w:rsidRPr="00DF4FF4">
              <w:rPr>
                <w:sz w:val="23"/>
                <w:szCs w:val="23"/>
              </w:rPr>
              <w:t xml:space="preserve"> Annotations</w:t>
            </w:r>
          </w:p>
        </w:tc>
      </w:tr>
      <w:tr w:rsidR="00970F9A" w:rsidRPr="00DF4FF4" w14:paraId="071474D2" w14:textId="77777777" w:rsidTr="00472188">
        <w:tc>
          <w:tcPr>
            <w:tcW w:w="1255" w:type="dxa"/>
            <w:shd w:val="clear" w:color="auto" w:fill="auto"/>
          </w:tcPr>
          <w:p w14:paraId="3E77DD28" w14:textId="77777777" w:rsidR="00970F9A" w:rsidRPr="00472188" w:rsidRDefault="00970F9A" w:rsidP="001C77EC">
            <w:pPr>
              <w:rPr>
                <w:sz w:val="23"/>
                <w:szCs w:val="23"/>
              </w:rPr>
            </w:pPr>
            <w:proofErr w:type="spellStart"/>
            <w:r w:rsidRPr="00472188">
              <w:rPr>
                <w:sz w:val="23"/>
                <w:szCs w:val="23"/>
              </w:rPr>
              <w:t>Wk</w:t>
            </w:r>
            <w:proofErr w:type="spellEnd"/>
            <w:r w:rsidRPr="00472188">
              <w:rPr>
                <w:sz w:val="23"/>
                <w:szCs w:val="23"/>
              </w:rPr>
              <w:t xml:space="preserve"> 4</w:t>
            </w:r>
          </w:p>
          <w:p w14:paraId="176C1948" w14:textId="039A795B" w:rsidR="00970F9A" w:rsidRPr="00472188" w:rsidRDefault="00C2200B" w:rsidP="00C2200B">
            <w:pPr>
              <w:rPr>
                <w:sz w:val="23"/>
                <w:szCs w:val="23"/>
              </w:rPr>
            </w:pPr>
            <w:r>
              <w:rPr>
                <w:sz w:val="23"/>
                <w:szCs w:val="23"/>
              </w:rPr>
              <w:t>W</w:t>
            </w:r>
            <w:r w:rsidR="00970F9A" w:rsidRPr="00472188">
              <w:rPr>
                <w:sz w:val="23"/>
                <w:szCs w:val="23"/>
              </w:rPr>
              <w:t xml:space="preserve">: </w:t>
            </w:r>
            <w:r>
              <w:rPr>
                <w:sz w:val="23"/>
                <w:szCs w:val="23"/>
              </w:rPr>
              <w:t>9/19</w:t>
            </w:r>
          </w:p>
        </w:tc>
        <w:tc>
          <w:tcPr>
            <w:tcW w:w="2723" w:type="dxa"/>
          </w:tcPr>
          <w:p w14:paraId="29129927" w14:textId="77777777" w:rsidR="00970F9A" w:rsidRDefault="00970F9A" w:rsidP="001C77EC">
            <w:pPr>
              <w:rPr>
                <w:sz w:val="23"/>
                <w:szCs w:val="23"/>
              </w:rPr>
            </w:pPr>
            <w:r>
              <w:rPr>
                <w:sz w:val="23"/>
                <w:szCs w:val="23"/>
              </w:rPr>
              <w:t>Composing professional resumes</w:t>
            </w:r>
          </w:p>
          <w:p w14:paraId="498A3746" w14:textId="77777777" w:rsidR="00970F9A" w:rsidRDefault="00970F9A" w:rsidP="001C77EC">
            <w:pPr>
              <w:rPr>
                <w:sz w:val="23"/>
                <w:szCs w:val="23"/>
              </w:rPr>
            </w:pPr>
          </w:p>
          <w:p w14:paraId="5677448E" w14:textId="77777777" w:rsidR="00970F9A" w:rsidRDefault="00970F9A" w:rsidP="001C77EC">
            <w:pPr>
              <w:rPr>
                <w:sz w:val="23"/>
                <w:szCs w:val="23"/>
              </w:rPr>
            </w:pPr>
          </w:p>
          <w:p w14:paraId="388DEA68" w14:textId="77777777" w:rsidR="00970F9A" w:rsidRPr="00DF4FF4" w:rsidRDefault="00970F9A" w:rsidP="001C77EC">
            <w:pPr>
              <w:rPr>
                <w:sz w:val="23"/>
                <w:szCs w:val="23"/>
              </w:rPr>
            </w:pPr>
          </w:p>
        </w:tc>
        <w:tc>
          <w:tcPr>
            <w:tcW w:w="3307" w:type="dxa"/>
          </w:tcPr>
          <w:p w14:paraId="3766640F" w14:textId="77777777" w:rsidR="00970F9A" w:rsidRDefault="00970F9A" w:rsidP="001C77EC">
            <w:pPr>
              <w:rPr>
                <w:sz w:val="23"/>
                <w:szCs w:val="23"/>
              </w:rPr>
            </w:pPr>
            <w:r>
              <w:rPr>
                <w:sz w:val="23"/>
                <w:szCs w:val="23"/>
              </w:rPr>
              <w:t>PSTC: Ch.10, “Writing Job-Application Materials” (265-290)</w:t>
            </w:r>
          </w:p>
          <w:p w14:paraId="6E1969D7" w14:textId="77777777" w:rsidR="00970F9A" w:rsidRDefault="00970F9A" w:rsidP="001C77EC">
            <w:pPr>
              <w:rPr>
                <w:sz w:val="23"/>
                <w:szCs w:val="23"/>
                <w:highlight w:val="yellow"/>
              </w:rPr>
            </w:pPr>
            <w:r w:rsidRPr="00A87BF2">
              <w:rPr>
                <w:sz w:val="23"/>
                <w:szCs w:val="23"/>
                <w:highlight w:val="yellow"/>
              </w:rPr>
              <w:t xml:space="preserve"> </w:t>
            </w:r>
          </w:p>
          <w:p w14:paraId="73C8559B" w14:textId="77777777" w:rsidR="00970F9A" w:rsidRDefault="00970F9A" w:rsidP="001C77EC">
            <w:pPr>
              <w:rPr>
                <w:sz w:val="23"/>
                <w:szCs w:val="23"/>
              </w:rPr>
            </w:pPr>
          </w:p>
          <w:p w14:paraId="4E55C4B8" w14:textId="582E5486" w:rsidR="00C2200B" w:rsidRPr="00DF4FF4" w:rsidRDefault="00C2200B" w:rsidP="001C77EC">
            <w:pPr>
              <w:rPr>
                <w:sz w:val="23"/>
                <w:szCs w:val="23"/>
              </w:rPr>
            </w:pPr>
          </w:p>
        </w:tc>
        <w:tc>
          <w:tcPr>
            <w:tcW w:w="2579" w:type="dxa"/>
          </w:tcPr>
          <w:p w14:paraId="4B689B23" w14:textId="77777777" w:rsidR="00970F9A" w:rsidRPr="00DF4FF4" w:rsidRDefault="00970F9A" w:rsidP="001C77EC">
            <w:pPr>
              <w:rPr>
                <w:sz w:val="23"/>
                <w:szCs w:val="23"/>
              </w:rPr>
            </w:pPr>
          </w:p>
        </w:tc>
      </w:tr>
      <w:tr w:rsidR="00970F9A" w:rsidRPr="00DF4FF4" w14:paraId="55D0A311" w14:textId="77777777" w:rsidTr="00472188">
        <w:tc>
          <w:tcPr>
            <w:tcW w:w="1255" w:type="dxa"/>
            <w:tcBorders>
              <w:bottom w:val="single" w:sz="4" w:space="0" w:color="auto"/>
            </w:tcBorders>
            <w:shd w:val="clear" w:color="auto" w:fill="auto"/>
          </w:tcPr>
          <w:p w14:paraId="36D24D5E" w14:textId="792AA351" w:rsidR="00970F9A" w:rsidRPr="00472188" w:rsidRDefault="00C2200B" w:rsidP="001C77EC">
            <w:pPr>
              <w:rPr>
                <w:sz w:val="23"/>
                <w:szCs w:val="23"/>
              </w:rPr>
            </w:pPr>
            <w:proofErr w:type="spellStart"/>
            <w:r>
              <w:rPr>
                <w:sz w:val="23"/>
                <w:szCs w:val="23"/>
              </w:rPr>
              <w:t>Wk</w:t>
            </w:r>
            <w:proofErr w:type="spellEnd"/>
            <w:r>
              <w:rPr>
                <w:sz w:val="23"/>
                <w:szCs w:val="23"/>
              </w:rPr>
              <w:t xml:space="preserve"> 5</w:t>
            </w:r>
          </w:p>
          <w:p w14:paraId="3CEEE804" w14:textId="01A1AB09" w:rsidR="00970F9A" w:rsidRPr="00472188" w:rsidRDefault="00C2200B" w:rsidP="001C77EC">
            <w:pPr>
              <w:rPr>
                <w:sz w:val="23"/>
                <w:szCs w:val="23"/>
              </w:rPr>
            </w:pPr>
            <w:r>
              <w:rPr>
                <w:sz w:val="23"/>
                <w:szCs w:val="23"/>
              </w:rPr>
              <w:t>M: 9/24</w:t>
            </w:r>
          </w:p>
        </w:tc>
        <w:tc>
          <w:tcPr>
            <w:tcW w:w="2723" w:type="dxa"/>
          </w:tcPr>
          <w:p w14:paraId="3447A544" w14:textId="77777777" w:rsidR="00970F9A" w:rsidRDefault="00970F9A" w:rsidP="001C77EC">
            <w:pPr>
              <w:rPr>
                <w:sz w:val="23"/>
                <w:szCs w:val="23"/>
              </w:rPr>
            </w:pPr>
            <w:r>
              <w:rPr>
                <w:sz w:val="23"/>
                <w:szCs w:val="23"/>
              </w:rPr>
              <w:t>Composing professional resumes</w:t>
            </w:r>
          </w:p>
          <w:p w14:paraId="3B9BE3F1" w14:textId="77777777" w:rsidR="00970F9A" w:rsidRDefault="00970F9A" w:rsidP="001C77EC">
            <w:pPr>
              <w:rPr>
                <w:sz w:val="23"/>
                <w:szCs w:val="23"/>
              </w:rPr>
            </w:pPr>
          </w:p>
          <w:p w14:paraId="66845DE7" w14:textId="77777777" w:rsidR="00970F9A" w:rsidRDefault="00970F9A" w:rsidP="001C77EC">
            <w:pPr>
              <w:rPr>
                <w:sz w:val="23"/>
                <w:szCs w:val="23"/>
              </w:rPr>
            </w:pPr>
          </w:p>
          <w:p w14:paraId="7F136073" w14:textId="77777777" w:rsidR="00970F9A" w:rsidRPr="00DF4FF4" w:rsidRDefault="00970F9A" w:rsidP="001C77EC">
            <w:pPr>
              <w:rPr>
                <w:sz w:val="23"/>
                <w:szCs w:val="23"/>
              </w:rPr>
            </w:pPr>
          </w:p>
        </w:tc>
        <w:tc>
          <w:tcPr>
            <w:tcW w:w="3307" w:type="dxa"/>
          </w:tcPr>
          <w:p w14:paraId="25680D72" w14:textId="77777777" w:rsidR="00970F9A" w:rsidRDefault="00970F9A" w:rsidP="001C77EC">
            <w:pPr>
              <w:rPr>
                <w:i/>
                <w:sz w:val="23"/>
                <w:szCs w:val="23"/>
              </w:rPr>
            </w:pPr>
          </w:p>
          <w:p w14:paraId="2964820F" w14:textId="77777777" w:rsidR="00970F9A" w:rsidRPr="00DF4FF4" w:rsidRDefault="00970F9A" w:rsidP="00C2200B">
            <w:pPr>
              <w:rPr>
                <w:sz w:val="23"/>
                <w:szCs w:val="23"/>
              </w:rPr>
            </w:pPr>
          </w:p>
        </w:tc>
        <w:tc>
          <w:tcPr>
            <w:tcW w:w="2579" w:type="dxa"/>
          </w:tcPr>
          <w:p w14:paraId="0FDE3E3D" w14:textId="7A7D5AFD" w:rsidR="00970F9A" w:rsidRDefault="00C2200B" w:rsidP="001C77EC">
            <w:pPr>
              <w:rPr>
                <w:sz w:val="23"/>
                <w:szCs w:val="23"/>
                <w:u w:val="single"/>
              </w:rPr>
            </w:pPr>
            <w:r>
              <w:rPr>
                <w:sz w:val="23"/>
                <w:szCs w:val="23"/>
                <w:u w:val="single"/>
              </w:rPr>
              <w:t>Due Sunday, 9/30</w:t>
            </w:r>
            <w:r w:rsidR="00970F9A">
              <w:rPr>
                <w:sz w:val="23"/>
                <w:szCs w:val="23"/>
                <w:u w:val="single"/>
              </w:rPr>
              <w:t xml:space="preserve">, at 11:59m: </w:t>
            </w:r>
            <w:r w:rsidR="00970F9A">
              <w:rPr>
                <w:sz w:val="23"/>
                <w:szCs w:val="23"/>
              </w:rPr>
              <w:t>Professional Resume</w:t>
            </w:r>
          </w:p>
          <w:p w14:paraId="5C0653E5" w14:textId="77777777" w:rsidR="00970F9A" w:rsidRDefault="00970F9A" w:rsidP="001C77EC">
            <w:pPr>
              <w:rPr>
                <w:sz w:val="23"/>
                <w:szCs w:val="23"/>
                <w:u w:val="single"/>
              </w:rPr>
            </w:pPr>
          </w:p>
          <w:p w14:paraId="79CD58B2" w14:textId="77777777" w:rsidR="00970F9A" w:rsidRPr="00DF4FF4" w:rsidRDefault="00970F9A" w:rsidP="001C77EC">
            <w:pPr>
              <w:rPr>
                <w:sz w:val="23"/>
                <w:szCs w:val="23"/>
                <w:u w:val="single"/>
              </w:rPr>
            </w:pPr>
          </w:p>
        </w:tc>
      </w:tr>
      <w:tr w:rsidR="00970F9A" w:rsidRPr="00DF4FF4" w14:paraId="5CAE5F76" w14:textId="77777777" w:rsidTr="001C77EC">
        <w:tc>
          <w:tcPr>
            <w:tcW w:w="1255" w:type="dxa"/>
            <w:shd w:val="clear" w:color="auto" w:fill="auto"/>
          </w:tcPr>
          <w:p w14:paraId="400CAD80" w14:textId="77777777" w:rsidR="00970F9A" w:rsidRPr="00911184" w:rsidRDefault="00970F9A" w:rsidP="001C77EC">
            <w:pPr>
              <w:rPr>
                <w:sz w:val="23"/>
                <w:szCs w:val="23"/>
              </w:rPr>
            </w:pPr>
            <w:proofErr w:type="spellStart"/>
            <w:r w:rsidRPr="00911184">
              <w:rPr>
                <w:sz w:val="23"/>
                <w:szCs w:val="23"/>
              </w:rPr>
              <w:t>Wk</w:t>
            </w:r>
            <w:proofErr w:type="spellEnd"/>
            <w:r w:rsidRPr="00911184">
              <w:rPr>
                <w:sz w:val="23"/>
                <w:szCs w:val="23"/>
              </w:rPr>
              <w:t xml:space="preserve"> 5</w:t>
            </w:r>
          </w:p>
          <w:p w14:paraId="4168D7AC" w14:textId="6A072C3F" w:rsidR="00970F9A" w:rsidRPr="00911184" w:rsidRDefault="00C2200B" w:rsidP="001C77EC">
            <w:pPr>
              <w:rPr>
                <w:sz w:val="23"/>
                <w:szCs w:val="23"/>
              </w:rPr>
            </w:pPr>
            <w:r>
              <w:rPr>
                <w:sz w:val="23"/>
                <w:szCs w:val="23"/>
              </w:rPr>
              <w:t>W: 9/26</w:t>
            </w:r>
          </w:p>
        </w:tc>
        <w:tc>
          <w:tcPr>
            <w:tcW w:w="2723" w:type="dxa"/>
          </w:tcPr>
          <w:p w14:paraId="6E26C8F5" w14:textId="77777777" w:rsidR="00970F9A" w:rsidRPr="00DF4FF4" w:rsidRDefault="00970F9A" w:rsidP="001C77EC">
            <w:pPr>
              <w:rPr>
                <w:sz w:val="23"/>
                <w:szCs w:val="23"/>
              </w:rPr>
            </w:pPr>
            <w:r w:rsidRPr="00DF4FF4">
              <w:rPr>
                <w:sz w:val="23"/>
                <w:szCs w:val="23"/>
              </w:rPr>
              <w:t>Writing technical descriptions and definitions</w:t>
            </w:r>
          </w:p>
        </w:tc>
        <w:tc>
          <w:tcPr>
            <w:tcW w:w="3307" w:type="dxa"/>
          </w:tcPr>
          <w:p w14:paraId="60F85949" w14:textId="77777777" w:rsidR="00970F9A" w:rsidRDefault="00970F9A" w:rsidP="001C77EC">
            <w:pPr>
              <w:rPr>
                <w:sz w:val="23"/>
                <w:szCs w:val="23"/>
              </w:rPr>
            </w:pPr>
            <w:r w:rsidRPr="00DF4FF4">
              <w:rPr>
                <w:i/>
                <w:sz w:val="23"/>
                <w:szCs w:val="23"/>
              </w:rPr>
              <w:t>PSTC</w:t>
            </w:r>
            <w:r w:rsidRPr="00DF4FF4">
              <w:rPr>
                <w:sz w:val="23"/>
                <w:szCs w:val="23"/>
              </w:rPr>
              <w:t>: Ch.14, "Writing Definitions, Descri</w:t>
            </w:r>
            <w:r>
              <w:rPr>
                <w:sz w:val="23"/>
                <w:szCs w:val="23"/>
              </w:rPr>
              <w:t>ptions, &amp; Instructions" (386-402</w:t>
            </w:r>
            <w:r w:rsidRPr="00DF4FF4">
              <w:rPr>
                <w:sz w:val="23"/>
                <w:szCs w:val="23"/>
              </w:rPr>
              <w:t>)</w:t>
            </w:r>
          </w:p>
          <w:p w14:paraId="32863025" w14:textId="77777777" w:rsidR="00970F9A" w:rsidRDefault="00970F9A" w:rsidP="001C77EC">
            <w:pPr>
              <w:rPr>
                <w:sz w:val="23"/>
                <w:szCs w:val="23"/>
              </w:rPr>
            </w:pPr>
          </w:p>
          <w:p w14:paraId="60F1C11F" w14:textId="18FFB170" w:rsidR="00970F9A" w:rsidRPr="00DF4FF4" w:rsidRDefault="00970F9A" w:rsidP="001C77EC">
            <w:pPr>
              <w:rPr>
                <w:sz w:val="23"/>
                <w:szCs w:val="23"/>
              </w:rPr>
            </w:pPr>
          </w:p>
          <w:p w14:paraId="358ABF9E" w14:textId="77777777" w:rsidR="00970F9A" w:rsidRPr="00DF4FF4" w:rsidRDefault="00970F9A" w:rsidP="001C77EC">
            <w:pPr>
              <w:rPr>
                <w:sz w:val="23"/>
                <w:szCs w:val="23"/>
              </w:rPr>
            </w:pPr>
          </w:p>
        </w:tc>
        <w:tc>
          <w:tcPr>
            <w:tcW w:w="2579" w:type="dxa"/>
          </w:tcPr>
          <w:p w14:paraId="26E5E5D2" w14:textId="77777777" w:rsidR="00970F9A" w:rsidRPr="00DF4FF4" w:rsidRDefault="00970F9A" w:rsidP="001C77EC">
            <w:pPr>
              <w:rPr>
                <w:sz w:val="23"/>
                <w:szCs w:val="23"/>
              </w:rPr>
            </w:pPr>
          </w:p>
        </w:tc>
      </w:tr>
      <w:tr w:rsidR="00970F9A" w:rsidRPr="00DF4FF4" w14:paraId="5E342A5A" w14:textId="77777777" w:rsidTr="001C77EC">
        <w:tc>
          <w:tcPr>
            <w:tcW w:w="1255" w:type="dxa"/>
            <w:tcBorders>
              <w:bottom w:val="single" w:sz="4" w:space="0" w:color="auto"/>
            </w:tcBorders>
            <w:shd w:val="clear" w:color="auto" w:fill="auto"/>
          </w:tcPr>
          <w:p w14:paraId="28911839" w14:textId="30510741" w:rsidR="00970F9A" w:rsidRPr="00911184" w:rsidRDefault="00392479" w:rsidP="001C77EC">
            <w:pPr>
              <w:rPr>
                <w:sz w:val="23"/>
                <w:szCs w:val="23"/>
              </w:rPr>
            </w:pPr>
            <w:proofErr w:type="spellStart"/>
            <w:r>
              <w:rPr>
                <w:sz w:val="23"/>
                <w:szCs w:val="23"/>
              </w:rPr>
              <w:t>Wk</w:t>
            </w:r>
            <w:proofErr w:type="spellEnd"/>
            <w:r>
              <w:rPr>
                <w:sz w:val="23"/>
                <w:szCs w:val="23"/>
              </w:rPr>
              <w:t xml:space="preserve"> 6</w:t>
            </w:r>
          </w:p>
          <w:p w14:paraId="615AFAD4" w14:textId="6A83F30D" w:rsidR="00970F9A" w:rsidRPr="00911184" w:rsidRDefault="00392479" w:rsidP="00392479">
            <w:pPr>
              <w:rPr>
                <w:sz w:val="23"/>
                <w:szCs w:val="23"/>
              </w:rPr>
            </w:pPr>
            <w:r>
              <w:rPr>
                <w:sz w:val="23"/>
                <w:szCs w:val="23"/>
              </w:rPr>
              <w:t>M</w:t>
            </w:r>
            <w:r w:rsidR="00970F9A" w:rsidRPr="00911184">
              <w:rPr>
                <w:sz w:val="23"/>
                <w:szCs w:val="23"/>
              </w:rPr>
              <w:t xml:space="preserve">: </w:t>
            </w:r>
            <w:r>
              <w:rPr>
                <w:sz w:val="23"/>
                <w:szCs w:val="23"/>
              </w:rPr>
              <w:t>10/1</w:t>
            </w:r>
          </w:p>
        </w:tc>
        <w:tc>
          <w:tcPr>
            <w:tcW w:w="2723" w:type="dxa"/>
          </w:tcPr>
          <w:p w14:paraId="7A5572BA" w14:textId="77777777" w:rsidR="00970F9A" w:rsidRPr="00DF4FF4" w:rsidRDefault="00970F9A" w:rsidP="001C77EC">
            <w:pPr>
              <w:rPr>
                <w:sz w:val="23"/>
                <w:szCs w:val="23"/>
              </w:rPr>
            </w:pPr>
            <w:r w:rsidRPr="00DF4FF4">
              <w:rPr>
                <w:sz w:val="23"/>
                <w:szCs w:val="23"/>
              </w:rPr>
              <w:t>Introducing progress and status reports</w:t>
            </w:r>
          </w:p>
        </w:tc>
        <w:tc>
          <w:tcPr>
            <w:tcW w:w="3307" w:type="dxa"/>
          </w:tcPr>
          <w:p w14:paraId="3B1F2FFF" w14:textId="77777777" w:rsidR="00970F9A" w:rsidRDefault="00970F9A" w:rsidP="001C77EC">
            <w:pPr>
              <w:rPr>
                <w:sz w:val="23"/>
                <w:szCs w:val="23"/>
              </w:rPr>
            </w:pPr>
            <w:r w:rsidRPr="00DF4FF4">
              <w:rPr>
                <w:i/>
                <w:sz w:val="23"/>
                <w:szCs w:val="23"/>
              </w:rPr>
              <w:t>PSTC</w:t>
            </w:r>
            <w:r w:rsidRPr="00DF4FF4">
              <w:rPr>
                <w:sz w:val="23"/>
                <w:szCs w:val="23"/>
              </w:rPr>
              <w:t>: Ch.12, "Writing</w:t>
            </w:r>
            <w:r>
              <w:rPr>
                <w:sz w:val="23"/>
                <w:szCs w:val="23"/>
              </w:rPr>
              <w:t xml:space="preserve"> Informational Reports" (318-334</w:t>
            </w:r>
            <w:r w:rsidRPr="00DF4FF4">
              <w:rPr>
                <w:sz w:val="23"/>
                <w:szCs w:val="23"/>
              </w:rPr>
              <w:t>)</w:t>
            </w:r>
          </w:p>
          <w:p w14:paraId="36812F2A" w14:textId="77777777" w:rsidR="00970F9A" w:rsidRDefault="00970F9A" w:rsidP="001C77EC">
            <w:pPr>
              <w:rPr>
                <w:sz w:val="23"/>
                <w:szCs w:val="23"/>
              </w:rPr>
            </w:pPr>
          </w:p>
          <w:p w14:paraId="0559009C" w14:textId="77777777" w:rsidR="00970F9A" w:rsidRPr="00DF4FF4" w:rsidRDefault="00970F9A" w:rsidP="00D67CDB">
            <w:pPr>
              <w:rPr>
                <w:sz w:val="23"/>
                <w:szCs w:val="23"/>
              </w:rPr>
            </w:pPr>
          </w:p>
        </w:tc>
        <w:tc>
          <w:tcPr>
            <w:tcW w:w="2579" w:type="dxa"/>
          </w:tcPr>
          <w:p w14:paraId="3B4B98DD" w14:textId="2446CFD5" w:rsidR="00970F9A" w:rsidRPr="00434330" w:rsidRDefault="00970F9A" w:rsidP="001C77EC">
            <w:pPr>
              <w:rPr>
                <w:sz w:val="23"/>
                <w:szCs w:val="23"/>
              </w:rPr>
            </w:pPr>
          </w:p>
        </w:tc>
      </w:tr>
      <w:tr w:rsidR="00970F9A" w:rsidRPr="00DF4FF4" w14:paraId="7CA6EA1D" w14:textId="77777777" w:rsidTr="001C77EC">
        <w:tc>
          <w:tcPr>
            <w:tcW w:w="1255" w:type="dxa"/>
            <w:shd w:val="clear" w:color="auto" w:fill="auto"/>
          </w:tcPr>
          <w:p w14:paraId="1249B742" w14:textId="77777777" w:rsidR="00970F9A" w:rsidRPr="00DF4FF4" w:rsidRDefault="00970F9A" w:rsidP="001C77EC">
            <w:pPr>
              <w:rPr>
                <w:sz w:val="23"/>
                <w:szCs w:val="23"/>
              </w:rPr>
            </w:pPr>
            <w:proofErr w:type="spellStart"/>
            <w:r w:rsidRPr="00DF4FF4">
              <w:rPr>
                <w:sz w:val="23"/>
                <w:szCs w:val="23"/>
              </w:rPr>
              <w:t>Wk</w:t>
            </w:r>
            <w:proofErr w:type="spellEnd"/>
            <w:r w:rsidRPr="00DF4FF4">
              <w:rPr>
                <w:sz w:val="23"/>
                <w:szCs w:val="23"/>
              </w:rPr>
              <w:t xml:space="preserve"> 6</w:t>
            </w:r>
          </w:p>
          <w:p w14:paraId="31081C6B" w14:textId="47AC22FA" w:rsidR="00970F9A" w:rsidRPr="00DF4FF4" w:rsidRDefault="00392479" w:rsidP="001C77EC">
            <w:pPr>
              <w:rPr>
                <w:sz w:val="23"/>
                <w:szCs w:val="23"/>
              </w:rPr>
            </w:pPr>
            <w:r>
              <w:rPr>
                <w:sz w:val="23"/>
                <w:szCs w:val="23"/>
              </w:rPr>
              <w:t>W</w:t>
            </w:r>
            <w:r w:rsidR="00970F9A">
              <w:rPr>
                <w:sz w:val="23"/>
                <w:szCs w:val="23"/>
              </w:rPr>
              <w:t xml:space="preserve">: </w:t>
            </w:r>
            <w:r>
              <w:rPr>
                <w:sz w:val="23"/>
                <w:szCs w:val="23"/>
              </w:rPr>
              <w:t>10/3</w:t>
            </w:r>
          </w:p>
        </w:tc>
        <w:tc>
          <w:tcPr>
            <w:tcW w:w="2723" w:type="dxa"/>
          </w:tcPr>
          <w:p w14:paraId="1F370C9D" w14:textId="77777777" w:rsidR="00970F9A" w:rsidRPr="00DF4FF4" w:rsidRDefault="00970F9A" w:rsidP="001C77EC">
            <w:pPr>
              <w:rPr>
                <w:sz w:val="23"/>
                <w:szCs w:val="23"/>
              </w:rPr>
            </w:pPr>
            <w:r w:rsidRPr="00DF4FF4">
              <w:rPr>
                <w:sz w:val="23"/>
                <w:szCs w:val="23"/>
              </w:rPr>
              <w:t>Delivering presentations</w:t>
            </w:r>
          </w:p>
        </w:tc>
        <w:tc>
          <w:tcPr>
            <w:tcW w:w="3307" w:type="dxa"/>
          </w:tcPr>
          <w:p w14:paraId="1DEBB16A" w14:textId="77777777" w:rsidR="00970F9A" w:rsidRDefault="00970F9A" w:rsidP="001C77EC">
            <w:pPr>
              <w:rPr>
                <w:sz w:val="23"/>
                <w:szCs w:val="23"/>
              </w:rPr>
            </w:pPr>
            <w:r w:rsidRPr="00DF4FF4">
              <w:rPr>
                <w:i/>
                <w:sz w:val="23"/>
                <w:szCs w:val="23"/>
              </w:rPr>
              <w:t>PSTC</w:t>
            </w:r>
            <w:r w:rsidRPr="00DF4FF4">
              <w:rPr>
                <w:sz w:val="23"/>
                <w:szCs w:val="23"/>
              </w:rPr>
              <w:t>: Ch.15 "Mak</w:t>
            </w:r>
            <w:r>
              <w:rPr>
                <w:sz w:val="23"/>
                <w:szCs w:val="23"/>
              </w:rPr>
              <w:t>ing Oral Presentations" (424-446</w:t>
            </w:r>
            <w:r w:rsidRPr="00DF4FF4">
              <w:rPr>
                <w:sz w:val="23"/>
                <w:szCs w:val="23"/>
              </w:rPr>
              <w:t>)</w:t>
            </w:r>
          </w:p>
          <w:p w14:paraId="7742B4F1" w14:textId="77777777" w:rsidR="00636DA3" w:rsidRDefault="00636DA3" w:rsidP="001C77EC">
            <w:pPr>
              <w:rPr>
                <w:sz w:val="23"/>
                <w:szCs w:val="23"/>
              </w:rPr>
            </w:pPr>
          </w:p>
          <w:p w14:paraId="4167EF7A" w14:textId="77777777" w:rsidR="00970F9A" w:rsidRPr="00DF4FF4" w:rsidRDefault="00970F9A" w:rsidP="00D67CDB">
            <w:pPr>
              <w:rPr>
                <w:sz w:val="23"/>
                <w:szCs w:val="23"/>
              </w:rPr>
            </w:pPr>
          </w:p>
        </w:tc>
        <w:tc>
          <w:tcPr>
            <w:tcW w:w="2579" w:type="dxa"/>
          </w:tcPr>
          <w:p w14:paraId="4B5AFCF4" w14:textId="7EB84B8F" w:rsidR="00970F9A" w:rsidRPr="00434330" w:rsidRDefault="00270A9A" w:rsidP="00D67CDB">
            <w:pPr>
              <w:rPr>
                <w:sz w:val="23"/>
                <w:szCs w:val="23"/>
              </w:rPr>
            </w:pPr>
            <w:r>
              <w:rPr>
                <w:sz w:val="23"/>
                <w:szCs w:val="23"/>
                <w:u w:val="single"/>
              </w:rPr>
              <w:t xml:space="preserve">Due </w:t>
            </w:r>
            <w:r w:rsidR="00D67CDB">
              <w:rPr>
                <w:sz w:val="23"/>
                <w:szCs w:val="23"/>
                <w:u w:val="single"/>
              </w:rPr>
              <w:t>Sunday, 10/7</w:t>
            </w:r>
            <w:r w:rsidR="0054624C">
              <w:rPr>
                <w:sz w:val="23"/>
                <w:szCs w:val="23"/>
                <w:u w:val="single"/>
              </w:rPr>
              <w:t xml:space="preserve">, at 6:00pm: </w:t>
            </w:r>
            <w:r w:rsidR="0054624C">
              <w:rPr>
                <w:sz w:val="23"/>
                <w:szCs w:val="23"/>
              </w:rPr>
              <w:t>6 students post online the video of their presentation</w:t>
            </w:r>
          </w:p>
        </w:tc>
      </w:tr>
      <w:tr w:rsidR="00970F9A" w:rsidRPr="00DF4FF4" w14:paraId="08145C2C" w14:textId="77777777" w:rsidTr="00472188">
        <w:tc>
          <w:tcPr>
            <w:tcW w:w="1255" w:type="dxa"/>
            <w:tcBorders>
              <w:bottom w:val="single" w:sz="4" w:space="0" w:color="auto"/>
            </w:tcBorders>
            <w:shd w:val="clear" w:color="auto" w:fill="auto"/>
          </w:tcPr>
          <w:p w14:paraId="2A7053B2" w14:textId="4502AAC8" w:rsidR="00970F9A" w:rsidRPr="00DF4FF4" w:rsidRDefault="00392479" w:rsidP="001C77EC">
            <w:pPr>
              <w:rPr>
                <w:sz w:val="23"/>
                <w:szCs w:val="23"/>
              </w:rPr>
            </w:pPr>
            <w:proofErr w:type="spellStart"/>
            <w:r>
              <w:rPr>
                <w:sz w:val="23"/>
                <w:szCs w:val="23"/>
              </w:rPr>
              <w:t>Wk</w:t>
            </w:r>
            <w:proofErr w:type="spellEnd"/>
            <w:r>
              <w:rPr>
                <w:sz w:val="23"/>
                <w:szCs w:val="23"/>
              </w:rPr>
              <w:t xml:space="preserve"> 7</w:t>
            </w:r>
          </w:p>
          <w:p w14:paraId="3247A291" w14:textId="419D1CD3" w:rsidR="00970F9A" w:rsidRDefault="00392479" w:rsidP="001C77EC">
            <w:pPr>
              <w:rPr>
                <w:sz w:val="23"/>
                <w:szCs w:val="23"/>
              </w:rPr>
            </w:pPr>
            <w:r>
              <w:rPr>
                <w:sz w:val="23"/>
                <w:szCs w:val="23"/>
              </w:rPr>
              <w:t>M: 10/8</w:t>
            </w:r>
          </w:p>
          <w:p w14:paraId="4F4AA01F" w14:textId="77777777" w:rsidR="00970F9A" w:rsidRPr="00DF4FF4" w:rsidRDefault="00970F9A" w:rsidP="00270A9A">
            <w:pPr>
              <w:rPr>
                <w:sz w:val="23"/>
                <w:szCs w:val="23"/>
              </w:rPr>
            </w:pPr>
          </w:p>
        </w:tc>
        <w:tc>
          <w:tcPr>
            <w:tcW w:w="2723" w:type="dxa"/>
          </w:tcPr>
          <w:p w14:paraId="3DFB0091" w14:textId="77777777" w:rsidR="00970F9A" w:rsidRPr="0054624C" w:rsidRDefault="00D53FF6" w:rsidP="001C77EC">
            <w:pPr>
              <w:rPr>
                <w:b/>
                <w:sz w:val="23"/>
                <w:szCs w:val="23"/>
              </w:rPr>
            </w:pPr>
            <w:r w:rsidRPr="0054624C">
              <w:rPr>
                <w:b/>
                <w:sz w:val="23"/>
                <w:szCs w:val="23"/>
              </w:rPr>
              <w:t>Unit 1 Presentations</w:t>
            </w:r>
          </w:p>
          <w:p w14:paraId="61519C02" w14:textId="3BB40AD6" w:rsidR="0054624C" w:rsidRDefault="0054624C" w:rsidP="0054624C">
            <w:pPr>
              <w:rPr>
                <w:sz w:val="23"/>
                <w:szCs w:val="23"/>
              </w:rPr>
            </w:pPr>
            <w:r>
              <w:rPr>
                <w:sz w:val="23"/>
                <w:szCs w:val="23"/>
              </w:rPr>
              <w:t>Discuss 6 Video Recorded Presentation</w:t>
            </w:r>
            <w:r w:rsidR="00BC1FD5">
              <w:rPr>
                <w:sz w:val="23"/>
                <w:szCs w:val="23"/>
              </w:rPr>
              <w:t>s</w:t>
            </w:r>
            <w:r>
              <w:rPr>
                <w:sz w:val="23"/>
                <w:szCs w:val="23"/>
              </w:rPr>
              <w:t xml:space="preserve"> </w:t>
            </w:r>
          </w:p>
          <w:p w14:paraId="7CEDA983" w14:textId="13FB1359" w:rsidR="0054624C" w:rsidRPr="00DF4FF4" w:rsidRDefault="0054624C" w:rsidP="001C77EC">
            <w:pPr>
              <w:rPr>
                <w:sz w:val="23"/>
                <w:szCs w:val="23"/>
              </w:rPr>
            </w:pPr>
          </w:p>
        </w:tc>
        <w:tc>
          <w:tcPr>
            <w:tcW w:w="3307" w:type="dxa"/>
          </w:tcPr>
          <w:p w14:paraId="1DCCA5C5" w14:textId="49981B78" w:rsidR="00BF534C" w:rsidRDefault="00BC1FD5" w:rsidP="00D53FF6">
            <w:pPr>
              <w:rPr>
                <w:sz w:val="23"/>
                <w:szCs w:val="23"/>
              </w:rPr>
            </w:pPr>
            <w:r>
              <w:rPr>
                <w:sz w:val="23"/>
                <w:szCs w:val="23"/>
              </w:rPr>
              <w:t>Q&amp;A of 6 Video Presentations</w:t>
            </w:r>
          </w:p>
          <w:p w14:paraId="4F00391A" w14:textId="77777777" w:rsidR="00BF534C" w:rsidRDefault="00BF534C" w:rsidP="00D53FF6">
            <w:pPr>
              <w:rPr>
                <w:sz w:val="23"/>
                <w:szCs w:val="23"/>
              </w:rPr>
            </w:pPr>
          </w:p>
          <w:p w14:paraId="7335F573" w14:textId="23C0E2FA" w:rsidR="00BF534C" w:rsidRPr="00DF4FF4" w:rsidRDefault="00BC1FD5" w:rsidP="00BC1FD5">
            <w:pPr>
              <w:rPr>
                <w:sz w:val="23"/>
                <w:szCs w:val="23"/>
              </w:rPr>
            </w:pPr>
            <w:r>
              <w:rPr>
                <w:sz w:val="23"/>
                <w:szCs w:val="23"/>
              </w:rPr>
              <w:t>View the 6 video presentations and come with comments/questions</w:t>
            </w:r>
          </w:p>
        </w:tc>
        <w:tc>
          <w:tcPr>
            <w:tcW w:w="2579" w:type="dxa"/>
          </w:tcPr>
          <w:p w14:paraId="78163C4D" w14:textId="19F43165" w:rsidR="00970F9A" w:rsidRPr="00DF4FF4" w:rsidRDefault="0054624C" w:rsidP="00D67CDB">
            <w:pPr>
              <w:rPr>
                <w:sz w:val="23"/>
                <w:szCs w:val="23"/>
              </w:rPr>
            </w:pPr>
            <w:r>
              <w:rPr>
                <w:sz w:val="23"/>
                <w:szCs w:val="23"/>
                <w:u w:val="single"/>
              </w:rPr>
              <w:t xml:space="preserve">Due </w:t>
            </w:r>
            <w:r w:rsidR="00D67CDB">
              <w:rPr>
                <w:sz w:val="23"/>
                <w:szCs w:val="23"/>
                <w:u w:val="single"/>
              </w:rPr>
              <w:t>Tuesday, 10/9</w:t>
            </w:r>
            <w:r w:rsidR="00195289">
              <w:rPr>
                <w:sz w:val="23"/>
                <w:szCs w:val="23"/>
                <w:u w:val="single"/>
              </w:rPr>
              <w:t>, at 6:00</w:t>
            </w:r>
            <w:r>
              <w:rPr>
                <w:sz w:val="23"/>
                <w:szCs w:val="23"/>
                <w:u w:val="single"/>
              </w:rPr>
              <w:t xml:space="preserve">pm: </w:t>
            </w:r>
            <w:r w:rsidR="00BC1FD5">
              <w:rPr>
                <w:sz w:val="23"/>
                <w:szCs w:val="23"/>
              </w:rPr>
              <w:t>7</w:t>
            </w:r>
            <w:r>
              <w:rPr>
                <w:sz w:val="23"/>
                <w:szCs w:val="23"/>
              </w:rPr>
              <w:t xml:space="preserve"> students post online the video of their presentation</w:t>
            </w:r>
          </w:p>
        </w:tc>
      </w:tr>
      <w:tr w:rsidR="00970F9A" w:rsidRPr="00DF4FF4" w14:paraId="7C4D2B36" w14:textId="77777777" w:rsidTr="00472188">
        <w:tc>
          <w:tcPr>
            <w:tcW w:w="1255" w:type="dxa"/>
            <w:shd w:val="clear" w:color="auto" w:fill="auto"/>
          </w:tcPr>
          <w:p w14:paraId="1020C3C0" w14:textId="4F7223A7" w:rsidR="00970F9A" w:rsidRPr="00DF4FF4" w:rsidRDefault="00970F9A" w:rsidP="001C77EC">
            <w:pPr>
              <w:rPr>
                <w:sz w:val="23"/>
                <w:szCs w:val="23"/>
              </w:rPr>
            </w:pPr>
            <w:proofErr w:type="spellStart"/>
            <w:r w:rsidRPr="00DF4FF4">
              <w:rPr>
                <w:sz w:val="23"/>
                <w:szCs w:val="23"/>
              </w:rPr>
              <w:t>Wk</w:t>
            </w:r>
            <w:proofErr w:type="spellEnd"/>
            <w:r w:rsidRPr="00DF4FF4">
              <w:rPr>
                <w:sz w:val="23"/>
                <w:szCs w:val="23"/>
              </w:rPr>
              <w:t xml:space="preserve"> 7</w:t>
            </w:r>
          </w:p>
          <w:p w14:paraId="54026654" w14:textId="5B3FC5FB" w:rsidR="00970F9A" w:rsidRPr="00DF4FF4" w:rsidRDefault="00392479" w:rsidP="001C77EC">
            <w:pPr>
              <w:rPr>
                <w:sz w:val="23"/>
                <w:szCs w:val="23"/>
                <w:highlight w:val="yellow"/>
              </w:rPr>
            </w:pPr>
            <w:r>
              <w:rPr>
                <w:sz w:val="23"/>
                <w:szCs w:val="23"/>
              </w:rPr>
              <w:t>W</w:t>
            </w:r>
            <w:r w:rsidR="00970F9A">
              <w:rPr>
                <w:sz w:val="23"/>
                <w:szCs w:val="23"/>
              </w:rPr>
              <w:t xml:space="preserve">: </w:t>
            </w:r>
            <w:r>
              <w:rPr>
                <w:sz w:val="23"/>
                <w:szCs w:val="23"/>
              </w:rPr>
              <w:t>10/10</w:t>
            </w:r>
          </w:p>
        </w:tc>
        <w:tc>
          <w:tcPr>
            <w:tcW w:w="2723" w:type="dxa"/>
          </w:tcPr>
          <w:p w14:paraId="114A6229" w14:textId="27043AFB" w:rsidR="00970F9A" w:rsidRPr="0054624C" w:rsidRDefault="00BF534C" w:rsidP="001C77EC">
            <w:pPr>
              <w:rPr>
                <w:b/>
                <w:sz w:val="23"/>
                <w:szCs w:val="23"/>
              </w:rPr>
            </w:pPr>
            <w:r w:rsidRPr="0054624C">
              <w:rPr>
                <w:b/>
                <w:sz w:val="23"/>
                <w:szCs w:val="23"/>
              </w:rPr>
              <w:t xml:space="preserve">Unit 1 Presentations </w:t>
            </w:r>
          </w:p>
          <w:p w14:paraId="6DA4888C" w14:textId="0510771B" w:rsidR="00970F9A" w:rsidRPr="00DF4FF4" w:rsidRDefault="0054624C" w:rsidP="00BC1FD5">
            <w:pPr>
              <w:rPr>
                <w:sz w:val="23"/>
                <w:szCs w:val="23"/>
              </w:rPr>
            </w:pPr>
            <w:r>
              <w:rPr>
                <w:sz w:val="23"/>
                <w:szCs w:val="23"/>
              </w:rPr>
              <w:t>Discuss 7 Video Recorded Presentation</w:t>
            </w:r>
            <w:r w:rsidR="00BC1FD5">
              <w:rPr>
                <w:sz w:val="23"/>
                <w:szCs w:val="23"/>
              </w:rPr>
              <w:t>s</w:t>
            </w:r>
            <w:r>
              <w:rPr>
                <w:sz w:val="23"/>
                <w:szCs w:val="23"/>
              </w:rPr>
              <w:t xml:space="preserve"> </w:t>
            </w:r>
          </w:p>
        </w:tc>
        <w:tc>
          <w:tcPr>
            <w:tcW w:w="3307" w:type="dxa"/>
          </w:tcPr>
          <w:p w14:paraId="4E88F381" w14:textId="69BFE5B8" w:rsidR="00BC1FD5" w:rsidRDefault="00BC1FD5" w:rsidP="00BC1FD5">
            <w:pPr>
              <w:rPr>
                <w:sz w:val="23"/>
                <w:szCs w:val="23"/>
              </w:rPr>
            </w:pPr>
            <w:r>
              <w:rPr>
                <w:sz w:val="23"/>
                <w:szCs w:val="23"/>
              </w:rPr>
              <w:t>Q&amp;A of 7 Video Presentations</w:t>
            </w:r>
          </w:p>
          <w:p w14:paraId="76F280A4" w14:textId="77777777" w:rsidR="00BC1FD5" w:rsidRDefault="00BC1FD5" w:rsidP="00BC1FD5">
            <w:pPr>
              <w:rPr>
                <w:sz w:val="23"/>
                <w:szCs w:val="23"/>
              </w:rPr>
            </w:pPr>
          </w:p>
          <w:p w14:paraId="5C1751E7" w14:textId="08F304BB" w:rsidR="00970F9A" w:rsidRPr="00DF4FF4" w:rsidRDefault="00BC1FD5" w:rsidP="00BC1FD5">
            <w:pPr>
              <w:rPr>
                <w:sz w:val="23"/>
                <w:szCs w:val="23"/>
              </w:rPr>
            </w:pPr>
            <w:r>
              <w:rPr>
                <w:sz w:val="23"/>
                <w:szCs w:val="23"/>
              </w:rPr>
              <w:t>View the 7 video presentations and come with comments/questions</w:t>
            </w:r>
          </w:p>
        </w:tc>
        <w:tc>
          <w:tcPr>
            <w:tcW w:w="2579" w:type="dxa"/>
          </w:tcPr>
          <w:p w14:paraId="05ADEC41" w14:textId="50B87950" w:rsidR="00970F9A" w:rsidRPr="00DF4FF4" w:rsidRDefault="00270A9A" w:rsidP="00D67CDB">
            <w:pPr>
              <w:rPr>
                <w:sz w:val="23"/>
                <w:szCs w:val="23"/>
              </w:rPr>
            </w:pPr>
            <w:r>
              <w:rPr>
                <w:sz w:val="23"/>
                <w:szCs w:val="23"/>
                <w:u w:val="single"/>
              </w:rPr>
              <w:t xml:space="preserve">Due </w:t>
            </w:r>
            <w:r w:rsidR="00D67CDB">
              <w:rPr>
                <w:sz w:val="23"/>
                <w:szCs w:val="23"/>
                <w:u w:val="single"/>
              </w:rPr>
              <w:t>Sunday</w:t>
            </w:r>
            <w:r w:rsidR="00BC1FD5">
              <w:rPr>
                <w:sz w:val="23"/>
                <w:szCs w:val="23"/>
                <w:u w:val="single"/>
              </w:rPr>
              <w:t>,</w:t>
            </w:r>
            <w:r w:rsidR="00D67CDB">
              <w:rPr>
                <w:sz w:val="23"/>
                <w:szCs w:val="23"/>
                <w:u w:val="single"/>
              </w:rPr>
              <w:t xml:space="preserve"> 10/14</w:t>
            </w:r>
            <w:r w:rsidR="00195289">
              <w:rPr>
                <w:sz w:val="23"/>
                <w:szCs w:val="23"/>
                <w:u w:val="single"/>
              </w:rPr>
              <w:t xml:space="preserve"> at 6:00</w:t>
            </w:r>
            <w:r w:rsidR="00BC1FD5">
              <w:rPr>
                <w:sz w:val="23"/>
                <w:szCs w:val="23"/>
                <w:u w:val="single"/>
              </w:rPr>
              <w:t xml:space="preserve">pm: </w:t>
            </w:r>
            <w:r w:rsidR="00BC1FD5">
              <w:rPr>
                <w:sz w:val="23"/>
                <w:szCs w:val="23"/>
              </w:rPr>
              <w:t>7 students post online the video of their presentation</w:t>
            </w:r>
          </w:p>
        </w:tc>
      </w:tr>
      <w:tr w:rsidR="00970F9A" w:rsidRPr="00DF4FF4" w14:paraId="79D3C302" w14:textId="77777777" w:rsidTr="00472188">
        <w:tc>
          <w:tcPr>
            <w:tcW w:w="1255" w:type="dxa"/>
            <w:tcBorders>
              <w:bottom w:val="single" w:sz="4" w:space="0" w:color="auto"/>
            </w:tcBorders>
            <w:shd w:val="clear" w:color="auto" w:fill="auto"/>
          </w:tcPr>
          <w:p w14:paraId="377FC043" w14:textId="51BE5A72" w:rsidR="00970F9A" w:rsidRPr="00DF4FF4" w:rsidRDefault="00392479" w:rsidP="001C77EC">
            <w:pPr>
              <w:rPr>
                <w:sz w:val="23"/>
                <w:szCs w:val="23"/>
              </w:rPr>
            </w:pPr>
            <w:proofErr w:type="spellStart"/>
            <w:r>
              <w:rPr>
                <w:sz w:val="23"/>
                <w:szCs w:val="23"/>
              </w:rPr>
              <w:t>Wk</w:t>
            </w:r>
            <w:proofErr w:type="spellEnd"/>
            <w:r>
              <w:rPr>
                <w:sz w:val="23"/>
                <w:szCs w:val="23"/>
              </w:rPr>
              <w:t xml:space="preserve"> 8</w:t>
            </w:r>
          </w:p>
          <w:p w14:paraId="3AFF97BE" w14:textId="3B8E4FB3" w:rsidR="00970F9A" w:rsidRPr="00DF4FF4" w:rsidRDefault="00392479" w:rsidP="001C77EC">
            <w:pPr>
              <w:rPr>
                <w:sz w:val="23"/>
                <w:szCs w:val="23"/>
              </w:rPr>
            </w:pPr>
            <w:r>
              <w:rPr>
                <w:sz w:val="23"/>
                <w:szCs w:val="23"/>
              </w:rPr>
              <w:t>M: 10/15</w:t>
            </w:r>
          </w:p>
        </w:tc>
        <w:tc>
          <w:tcPr>
            <w:tcW w:w="2723" w:type="dxa"/>
          </w:tcPr>
          <w:p w14:paraId="4DAA18AB" w14:textId="77777777" w:rsidR="00970F9A" w:rsidRPr="0054624C" w:rsidRDefault="00BF534C" w:rsidP="001C77EC">
            <w:pPr>
              <w:rPr>
                <w:b/>
                <w:sz w:val="23"/>
                <w:szCs w:val="23"/>
              </w:rPr>
            </w:pPr>
            <w:r w:rsidRPr="0054624C">
              <w:rPr>
                <w:b/>
                <w:sz w:val="23"/>
                <w:szCs w:val="23"/>
              </w:rPr>
              <w:t xml:space="preserve">Unit 1 Presentations </w:t>
            </w:r>
          </w:p>
          <w:p w14:paraId="476BC124" w14:textId="63B60599" w:rsidR="0054624C" w:rsidRPr="00DF4FF4" w:rsidRDefault="0054624C" w:rsidP="00BC1FD5">
            <w:pPr>
              <w:rPr>
                <w:sz w:val="23"/>
                <w:szCs w:val="23"/>
              </w:rPr>
            </w:pPr>
            <w:r>
              <w:rPr>
                <w:sz w:val="23"/>
                <w:szCs w:val="23"/>
              </w:rPr>
              <w:t>Discuss 7 Video Recorded Presentation</w:t>
            </w:r>
            <w:r w:rsidR="00BC1FD5">
              <w:rPr>
                <w:sz w:val="23"/>
                <w:szCs w:val="23"/>
              </w:rPr>
              <w:t>s</w:t>
            </w:r>
            <w:r>
              <w:rPr>
                <w:sz w:val="23"/>
                <w:szCs w:val="23"/>
              </w:rPr>
              <w:t xml:space="preserve"> </w:t>
            </w:r>
          </w:p>
        </w:tc>
        <w:tc>
          <w:tcPr>
            <w:tcW w:w="3307" w:type="dxa"/>
          </w:tcPr>
          <w:p w14:paraId="71AFB757" w14:textId="35F253C9" w:rsidR="00BC1FD5" w:rsidRDefault="00BC1FD5" w:rsidP="00BC1FD5">
            <w:pPr>
              <w:rPr>
                <w:sz w:val="23"/>
                <w:szCs w:val="23"/>
              </w:rPr>
            </w:pPr>
            <w:r>
              <w:rPr>
                <w:sz w:val="23"/>
                <w:szCs w:val="23"/>
              </w:rPr>
              <w:t>Q&amp;A of 7 Video Presentations</w:t>
            </w:r>
          </w:p>
          <w:p w14:paraId="7D198434" w14:textId="77777777" w:rsidR="00BC1FD5" w:rsidRDefault="00BC1FD5" w:rsidP="00BC1FD5">
            <w:pPr>
              <w:rPr>
                <w:sz w:val="23"/>
                <w:szCs w:val="23"/>
              </w:rPr>
            </w:pPr>
          </w:p>
          <w:p w14:paraId="0BDD5EEB" w14:textId="09254981" w:rsidR="00970F9A" w:rsidRPr="00DF4FF4" w:rsidRDefault="00BC1FD5" w:rsidP="00BC1FD5">
            <w:pPr>
              <w:rPr>
                <w:sz w:val="23"/>
                <w:szCs w:val="23"/>
              </w:rPr>
            </w:pPr>
            <w:r>
              <w:rPr>
                <w:sz w:val="23"/>
                <w:szCs w:val="23"/>
              </w:rPr>
              <w:t>View the 7 video presentations and come with comments/questions</w:t>
            </w:r>
          </w:p>
        </w:tc>
        <w:tc>
          <w:tcPr>
            <w:tcW w:w="2579" w:type="dxa"/>
          </w:tcPr>
          <w:p w14:paraId="2E9D3506" w14:textId="7F91E724" w:rsidR="00636DA3" w:rsidRDefault="00636DA3" w:rsidP="00636DA3">
            <w:pPr>
              <w:rPr>
                <w:sz w:val="23"/>
                <w:szCs w:val="23"/>
              </w:rPr>
            </w:pPr>
            <w:r w:rsidRPr="00A87BF2">
              <w:rPr>
                <w:sz w:val="23"/>
                <w:szCs w:val="23"/>
                <w:u w:val="single"/>
              </w:rPr>
              <w:t xml:space="preserve">Due Sunday, </w:t>
            </w:r>
            <w:r w:rsidR="00D67CDB">
              <w:rPr>
                <w:sz w:val="23"/>
                <w:szCs w:val="23"/>
                <w:u w:val="single"/>
              </w:rPr>
              <w:t>10/21</w:t>
            </w:r>
            <w:r w:rsidR="00195289">
              <w:rPr>
                <w:sz w:val="23"/>
                <w:szCs w:val="23"/>
                <w:u w:val="single"/>
              </w:rPr>
              <w:t>, at 11:59</w:t>
            </w:r>
            <w:r w:rsidRPr="00A87BF2">
              <w:rPr>
                <w:sz w:val="23"/>
                <w:szCs w:val="23"/>
                <w:u w:val="single"/>
              </w:rPr>
              <w:t>pm</w:t>
            </w:r>
            <w:r>
              <w:rPr>
                <w:sz w:val="23"/>
                <w:szCs w:val="23"/>
              </w:rPr>
              <w:t>: Final Unit 1 Case Study Report</w:t>
            </w:r>
          </w:p>
          <w:p w14:paraId="468F12DF" w14:textId="77777777" w:rsidR="00970F9A" w:rsidRPr="00DF4FF4" w:rsidRDefault="00970F9A" w:rsidP="001C77EC">
            <w:pPr>
              <w:rPr>
                <w:sz w:val="23"/>
                <w:szCs w:val="23"/>
                <w:u w:val="single"/>
              </w:rPr>
            </w:pPr>
          </w:p>
        </w:tc>
      </w:tr>
      <w:tr w:rsidR="00636DA3" w:rsidRPr="00DF4FF4" w14:paraId="7BF96E19" w14:textId="77777777" w:rsidTr="00472188">
        <w:tc>
          <w:tcPr>
            <w:tcW w:w="1255" w:type="dxa"/>
            <w:shd w:val="clear" w:color="auto" w:fill="auto"/>
          </w:tcPr>
          <w:p w14:paraId="4BED274D" w14:textId="77777777" w:rsidR="00636DA3" w:rsidRDefault="00636DA3" w:rsidP="001C77EC">
            <w:pPr>
              <w:rPr>
                <w:sz w:val="23"/>
                <w:szCs w:val="23"/>
              </w:rPr>
            </w:pPr>
            <w:proofErr w:type="spellStart"/>
            <w:r>
              <w:rPr>
                <w:sz w:val="23"/>
                <w:szCs w:val="23"/>
              </w:rPr>
              <w:t>Wk</w:t>
            </w:r>
            <w:proofErr w:type="spellEnd"/>
            <w:r>
              <w:rPr>
                <w:sz w:val="23"/>
                <w:szCs w:val="23"/>
              </w:rPr>
              <w:t xml:space="preserve"> 8</w:t>
            </w:r>
          </w:p>
          <w:p w14:paraId="64098D50" w14:textId="4594E749" w:rsidR="00636DA3" w:rsidRPr="00DF4FF4" w:rsidRDefault="00392479" w:rsidP="001C77EC">
            <w:pPr>
              <w:rPr>
                <w:sz w:val="23"/>
                <w:szCs w:val="23"/>
              </w:rPr>
            </w:pPr>
            <w:r>
              <w:rPr>
                <w:sz w:val="23"/>
                <w:szCs w:val="23"/>
              </w:rPr>
              <w:t>W: 10/17</w:t>
            </w:r>
          </w:p>
        </w:tc>
        <w:tc>
          <w:tcPr>
            <w:tcW w:w="2723" w:type="dxa"/>
          </w:tcPr>
          <w:p w14:paraId="6D5AD0EC" w14:textId="77777777" w:rsidR="00636DA3" w:rsidRPr="00DF4FF4" w:rsidRDefault="00636DA3" w:rsidP="00636DA3">
            <w:pPr>
              <w:rPr>
                <w:sz w:val="23"/>
                <w:szCs w:val="23"/>
              </w:rPr>
            </w:pPr>
            <w:r w:rsidRPr="00DF4FF4">
              <w:rPr>
                <w:sz w:val="23"/>
                <w:szCs w:val="23"/>
              </w:rPr>
              <w:t>Collaborative writing and working in teams;</w:t>
            </w:r>
          </w:p>
          <w:p w14:paraId="500DDE80" w14:textId="77777777" w:rsidR="00636DA3" w:rsidRDefault="00636DA3" w:rsidP="00636DA3">
            <w:pPr>
              <w:rPr>
                <w:sz w:val="23"/>
                <w:szCs w:val="23"/>
              </w:rPr>
            </w:pPr>
          </w:p>
          <w:p w14:paraId="3F1DBC93" w14:textId="1FC7F77A" w:rsidR="00636DA3" w:rsidRPr="00DF4FF4" w:rsidRDefault="00636DA3" w:rsidP="00636DA3">
            <w:pPr>
              <w:rPr>
                <w:sz w:val="23"/>
                <w:szCs w:val="23"/>
              </w:rPr>
            </w:pPr>
            <w:r w:rsidRPr="00DF4FF4">
              <w:rPr>
                <w:sz w:val="23"/>
                <w:szCs w:val="23"/>
              </w:rPr>
              <w:t xml:space="preserve">Assign </w:t>
            </w:r>
            <w:r>
              <w:rPr>
                <w:sz w:val="23"/>
                <w:szCs w:val="23"/>
              </w:rPr>
              <w:t xml:space="preserve">&amp; Review </w:t>
            </w:r>
            <w:r w:rsidRPr="00DF4FF4">
              <w:rPr>
                <w:sz w:val="23"/>
                <w:szCs w:val="23"/>
              </w:rPr>
              <w:t xml:space="preserve">Unit 2 </w:t>
            </w:r>
            <w:r>
              <w:rPr>
                <w:sz w:val="23"/>
                <w:szCs w:val="23"/>
              </w:rPr>
              <w:t>Project</w:t>
            </w:r>
            <w:r w:rsidR="00392479">
              <w:rPr>
                <w:sz w:val="23"/>
                <w:szCs w:val="23"/>
              </w:rPr>
              <w:t xml:space="preserve"> and Teams</w:t>
            </w:r>
          </w:p>
          <w:p w14:paraId="7569419B" w14:textId="2B91BC0E" w:rsidR="00636DA3" w:rsidRPr="00DF4FF4" w:rsidRDefault="00636DA3" w:rsidP="001C77EC">
            <w:pPr>
              <w:rPr>
                <w:sz w:val="23"/>
                <w:szCs w:val="23"/>
              </w:rPr>
            </w:pPr>
          </w:p>
        </w:tc>
        <w:tc>
          <w:tcPr>
            <w:tcW w:w="3307" w:type="dxa"/>
          </w:tcPr>
          <w:p w14:paraId="72D838B4" w14:textId="77777777" w:rsidR="00636DA3" w:rsidRPr="00DF4FF4" w:rsidRDefault="00636DA3" w:rsidP="00636DA3">
            <w:pPr>
              <w:rPr>
                <w:sz w:val="23"/>
                <w:szCs w:val="23"/>
              </w:rPr>
            </w:pPr>
            <w:r w:rsidRPr="00DF4FF4">
              <w:rPr>
                <w:i/>
                <w:sz w:val="23"/>
                <w:szCs w:val="23"/>
              </w:rPr>
              <w:t>PSTC</w:t>
            </w:r>
            <w:r w:rsidRPr="00DF4FF4">
              <w:rPr>
                <w:sz w:val="23"/>
                <w:szCs w:val="23"/>
              </w:rPr>
              <w:t>: Ch.3, “Writing Collaborativel</w:t>
            </w:r>
            <w:r>
              <w:rPr>
                <w:sz w:val="23"/>
                <w:szCs w:val="23"/>
              </w:rPr>
              <w:t>y and Using Social Media” (34-51</w:t>
            </w:r>
            <w:r w:rsidRPr="00DF4FF4">
              <w:rPr>
                <w:sz w:val="23"/>
                <w:szCs w:val="23"/>
              </w:rPr>
              <w:t>);</w:t>
            </w:r>
          </w:p>
          <w:p w14:paraId="6C044168" w14:textId="77777777" w:rsidR="00636DA3" w:rsidRPr="00DF4FF4" w:rsidRDefault="00636DA3" w:rsidP="00636DA3">
            <w:pPr>
              <w:rPr>
                <w:sz w:val="23"/>
                <w:szCs w:val="23"/>
              </w:rPr>
            </w:pPr>
          </w:p>
          <w:p w14:paraId="7A4E21E6" w14:textId="77777777" w:rsidR="00636DA3" w:rsidRDefault="00636DA3" w:rsidP="00636DA3">
            <w:pPr>
              <w:rPr>
                <w:sz w:val="23"/>
                <w:szCs w:val="23"/>
              </w:rPr>
            </w:pPr>
            <w:r w:rsidRPr="00DF4FF4">
              <w:rPr>
                <w:sz w:val="23"/>
                <w:szCs w:val="23"/>
              </w:rPr>
              <w:t>Wolfe: Ch.1, Ch.3, &amp; Ch.4 (3-12; 27-48)</w:t>
            </w:r>
          </w:p>
          <w:p w14:paraId="22775CC8" w14:textId="77777777" w:rsidR="00636DA3" w:rsidRDefault="00636DA3" w:rsidP="00636DA3">
            <w:pPr>
              <w:rPr>
                <w:sz w:val="23"/>
                <w:szCs w:val="23"/>
              </w:rPr>
            </w:pPr>
          </w:p>
          <w:p w14:paraId="4AD7FBE6" w14:textId="6B8671C8" w:rsidR="00636DA3" w:rsidRPr="00DF4FF4" w:rsidRDefault="00636DA3" w:rsidP="001C77EC">
            <w:pPr>
              <w:rPr>
                <w:sz w:val="23"/>
                <w:szCs w:val="23"/>
              </w:rPr>
            </w:pPr>
          </w:p>
        </w:tc>
        <w:tc>
          <w:tcPr>
            <w:tcW w:w="2579" w:type="dxa"/>
          </w:tcPr>
          <w:p w14:paraId="5AE7717B" w14:textId="77777777" w:rsidR="00636DA3" w:rsidRPr="00DF4FF4" w:rsidRDefault="00636DA3" w:rsidP="001C77EC">
            <w:pPr>
              <w:rPr>
                <w:sz w:val="23"/>
                <w:szCs w:val="23"/>
              </w:rPr>
            </w:pPr>
          </w:p>
        </w:tc>
      </w:tr>
      <w:tr w:rsidR="00392479" w:rsidRPr="00DF4FF4" w14:paraId="3F4EA94D" w14:textId="77777777" w:rsidTr="00392479">
        <w:tc>
          <w:tcPr>
            <w:tcW w:w="1255" w:type="dxa"/>
            <w:tcBorders>
              <w:bottom w:val="single" w:sz="4" w:space="0" w:color="auto"/>
            </w:tcBorders>
            <w:shd w:val="clear" w:color="auto" w:fill="C4BC96" w:themeFill="background2" w:themeFillShade="BF"/>
          </w:tcPr>
          <w:p w14:paraId="01AF8EA9" w14:textId="77777777" w:rsidR="00392479" w:rsidRPr="00DF4FF4" w:rsidRDefault="00392479" w:rsidP="00392479">
            <w:pPr>
              <w:rPr>
                <w:sz w:val="23"/>
                <w:szCs w:val="23"/>
              </w:rPr>
            </w:pPr>
            <w:proofErr w:type="spellStart"/>
            <w:r w:rsidRPr="00DF4FF4">
              <w:rPr>
                <w:sz w:val="23"/>
                <w:szCs w:val="23"/>
              </w:rPr>
              <w:t>Wk</w:t>
            </w:r>
            <w:proofErr w:type="spellEnd"/>
            <w:r w:rsidRPr="00DF4FF4">
              <w:rPr>
                <w:sz w:val="23"/>
                <w:szCs w:val="23"/>
              </w:rPr>
              <w:t xml:space="preserve"> 9</w:t>
            </w:r>
          </w:p>
          <w:p w14:paraId="4700A20A" w14:textId="70F8EB2A" w:rsidR="00392479" w:rsidRDefault="00392479" w:rsidP="00392479">
            <w:pPr>
              <w:rPr>
                <w:sz w:val="23"/>
                <w:szCs w:val="23"/>
              </w:rPr>
            </w:pPr>
            <w:r>
              <w:rPr>
                <w:sz w:val="23"/>
                <w:szCs w:val="23"/>
              </w:rPr>
              <w:t>M: 10/22</w:t>
            </w:r>
          </w:p>
          <w:p w14:paraId="065BF6F1" w14:textId="77777777" w:rsidR="00392479" w:rsidRDefault="00392479" w:rsidP="001C77EC">
            <w:pPr>
              <w:rPr>
                <w:sz w:val="23"/>
                <w:szCs w:val="23"/>
              </w:rPr>
            </w:pPr>
          </w:p>
        </w:tc>
        <w:tc>
          <w:tcPr>
            <w:tcW w:w="2723" w:type="dxa"/>
            <w:tcBorders>
              <w:bottom w:val="single" w:sz="4" w:space="0" w:color="auto"/>
            </w:tcBorders>
            <w:shd w:val="clear" w:color="auto" w:fill="C4BC96" w:themeFill="background2" w:themeFillShade="BF"/>
          </w:tcPr>
          <w:p w14:paraId="111D38D8" w14:textId="52200285" w:rsidR="00392479" w:rsidRDefault="00392479" w:rsidP="00636DA3">
            <w:pPr>
              <w:rPr>
                <w:sz w:val="23"/>
                <w:szCs w:val="23"/>
              </w:rPr>
            </w:pPr>
            <w:r>
              <w:rPr>
                <w:sz w:val="23"/>
                <w:szCs w:val="23"/>
              </w:rPr>
              <w:t>Fall Break -- NO CLASS</w:t>
            </w:r>
          </w:p>
        </w:tc>
        <w:tc>
          <w:tcPr>
            <w:tcW w:w="3307" w:type="dxa"/>
            <w:tcBorders>
              <w:bottom w:val="single" w:sz="4" w:space="0" w:color="auto"/>
            </w:tcBorders>
            <w:shd w:val="clear" w:color="auto" w:fill="C4BC96" w:themeFill="background2" w:themeFillShade="BF"/>
          </w:tcPr>
          <w:p w14:paraId="291A8046" w14:textId="77777777" w:rsidR="00392479" w:rsidRPr="00DF4FF4" w:rsidRDefault="00392479" w:rsidP="00636DA3">
            <w:pPr>
              <w:rPr>
                <w:i/>
                <w:sz w:val="23"/>
                <w:szCs w:val="23"/>
              </w:rPr>
            </w:pPr>
          </w:p>
        </w:tc>
        <w:tc>
          <w:tcPr>
            <w:tcW w:w="2579" w:type="dxa"/>
            <w:tcBorders>
              <w:bottom w:val="single" w:sz="4" w:space="0" w:color="auto"/>
            </w:tcBorders>
            <w:shd w:val="clear" w:color="auto" w:fill="C4BC96" w:themeFill="background2" w:themeFillShade="BF"/>
          </w:tcPr>
          <w:p w14:paraId="78B7D40B" w14:textId="77777777" w:rsidR="00392479" w:rsidRPr="00A87BF2" w:rsidRDefault="00392479" w:rsidP="00636DA3">
            <w:pPr>
              <w:rPr>
                <w:sz w:val="23"/>
                <w:szCs w:val="23"/>
                <w:u w:val="single"/>
              </w:rPr>
            </w:pPr>
          </w:p>
        </w:tc>
      </w:tr>
      <w:tr w:rsidR="00636DA3" w:rsidRPr="00DF4FF4" w14:paraId="6A05A8F4" w14:textId="77777777" w:rsidTr="004449C8">
        <w:tc>
          <w:tcPr>
            <w:tcW w:w="1255" w:type="dxa"/>
            <w:tcBorders>
              <w:bottom w:val="single" w:sz="4" w:space="0" w:color="auto"/>
            </w:tcBorders>
            <w:shd w:val="clear" w:color="auto" w:fill="auto"/>
          </w:tcPr>
          <w:p w14:paraId="2B019CEF" w14:textId="44767F5A" w:rsidR="00636DA3" w:rsidRPr="00DF4FF4" w:rsidRDefault="00392479" w:rsidP="001C77EC">
            <w:pPr>
              <w:rPr>
                <w:sz w:val="23"/>
                <w:szCs w:val="23"/>
              </w:rPr>
            </w:pPr>
            <w:proofErr w:type="spellStart"/>
            <w:r>
              <w:rPr>
                <w:sz w:val="23"/>
                <w:szCs w:val="23"/>
              </w:rPr>
              <w:t>Wk</w:t>
            </w:r>
            <w:proofErr w:type="spellEnd"/>
            <w:r>
              <w:rPr>
                <w:sz w:val="23"/>
                <w:szCs w:val="23"/>
              </w:rPr>
              <w:t xml:space="preserve"> 9</w:t>
            </w:r>
          </w:p>
          <w:p w14:paraId="77EE4D5E" w14:textId="17A3371F" w:rsidR="00636DA3" w:rsidRPr="00DF4FF4" w:rsidRDefault="00392479" w:rsidP="001C77EC">
            <w:pPr>
              <w:rPr>
                <w:sz w:val="23"/>
                <w:szCs w:val="23"/>
              </w:rPr>
            </w:pPr>
            <w:r>
              <w:rPr>
                <w:sz w:val="23"/>
                <w:szCs w:val="23"/>
              </w:rPr>
              <w:t>W: 10/24</w:t>
            </w:r>
          </w:p>
        </w:tc>
        <w:tc>
          <w:tcPr>
            <w:tcW w:w="2723" w:type="dxa"/>
            <w:tcBorders>
              <w:bottom w:val="single" w:sz="4" w:space="0" w:color="auto"/>
            </w:tcBorders>
          </w:tcPr>
          <w:p w14:paraId="458623E5" w14:textId="77777777" w:rsidR="00636DA3" w:rsidRPr="00DF4FF4" w:rsidRDefault="00636DA3" w:rsidP="00636DA3">
            <w:pPr>
              <w:rPr>
                <w:sz w:val="23"/>
                <w:szCs w:val="23"/>
              </w:rPr>
            </w:pPr>
            <w:r>
              <w:rPr>
                <w:sz w:val="23"/>
                <w:szCs w:val="23"/>
              </w:rPr>
              <w:t>Writing proposals</w:t>
            </w:r>
          </w:p>
          <w:p w14:paraId="2EB6A385" w14:textId="77777777" w:rsidR="00636DA3" w:rsidRPr="00DF4FF4" w:rsidRDefault="00636DA3" w:rsidP="001C77EC">
            <w:pPr>
              <w:rPr>
                <w:sz w:val="23"/>
                <w:szCs w:val="23"/>
              </w:rPr>
            </w:pPr>
          </w:p>
        </w:tc>
        <w:tc>
          <w:tcPr>
            <w:tcW w:w="3307" w:type="dxa"/>
            <w:tcBorders>
              <w:bottom w:val="single" w:sz="4" w:space="0" w:color="auto"/>
            </w:tcBorders>
          </w:tcPr>
          <w:p w14:paraId="461BE541" w14:textId="77777777" w:rsidR="00636DA3" w:rsidRDefault="00636DA3" w:rsidP="00636DA3">
            <w:pPr>
              <w:rPr>
                <w:sz w:val="23"/>
                <w:szCs w:val="23"/>
              </w:rPr>
            </w:pPr>
            <w:r w:rsidRPr="00DF4FF4">
              <w:rPr>
                <w:i/>
                <w:sz w:val="23"/>
                <w:szCs w:val="23"/>
              </w:rPr>
              <w:t>PSTC</w:t>
            </w:r>
            <w:r w:rsidRPr="00DF4FF4">
              <w:rPr>
                <w:sz w:val="23"/>
                <w:szCs w:val="23"/>
              </w:rPr>
              <w:t>: Ch.</w:t>
            </w:r>
            <w:r>
              <w:rPr>
                <w:sz w:val="23"/>
                <w:szCs w:val="23"/>
              </w:rPr>
              <w:t>11, "Writing Proposals" (292-316</w:t>
            </w:r>
            <w:r w:rsidRPr="00DF4FF4">
              <w:rPr>
                <w:sz w:val="23"/>
                <w:szCs w:val="23"/>
              </w:rPr>
              <w:t>)</w:t>
            </w:r>
          </w:p>
          <w:p w14:paraId="3736B905" w14:textId="77777777" w:rsidR="00636DA3" w:rsidRDefault="00636DA3" w:rsidP="00636DA3">
            <w:pPr>
              <w:rPr>
                <w:sz w:val="23"/>
                <w:szCs w:val="23"/>
              </w:rPr>
            </w:pPr>
          </w:p>
          <w:p w14:paraId="760A3A6E" w14:textId="5720FCFF" w:rsidR="00636DA3" w:rsidRPr="00DF4FF4" w:rsidRDefault="00636DA3" w:rsidP="00392479">
            <w:pPr>
              <w:rPr>
                <w:sz w:val="23"/>
                <w:szCs w:val="23"/>
              </w:rPr>
            </w:pPr>
          </w:p>
        </w:tc>
        <w:tc>
          <w:tcPr>
            <w:tcW w:w="2579" w:type="dxa"/>
            <w:tcBorders>
              <w:bottom w:val="single" w:sz="4" w:space="0" w:color="auto"/>
            </w:tcBorders>
          </w:tcPr>
          <w:p w14:paraId="2F134216" w14:textId="6B875834" w:rsidR="00636DA3" w:rsidRDefault="00636DA3" w:rsidP="00636DA3">
            <w:pPr>
              <w:rPr>
                <w:sz w:val="23"/>
                <w:szCs w:val="23"/>
              </w:rPr>
            </w:pPr>
            <w:r w:rsidRPr="00A87BF2">
              <w:rPr>
                <w:sz w:val="23"/>
                <w:szCs w:val="23"/>
                <w:u w:val="single"/>
              </w:rPr>
              <w:t xml:space="preserve">Due </w:t>
            </w:r>
            <w:r>
              <w:rPr>
                <w:sz w:val="23"/>
                <w:szCs w:val="23"/>
                <w:u w:val="single"/>
              </w:rPr>
              <w:t>FRIDAY</w:t>
            </w:r>
            <w:r w:rsidRPr="00A87BF2">
              <w:rPr>
                <w:sz w:val="23"/>
                <w:szCs w:val="23"/>
                <w:u w:val="single"/>
              </w:rPr>
              <w:t xml:space="preserve">, </w:t>
            </w:r>
            <w:r w:rsidR="00D67CDB">
              <w:rPr>
                <w:sz w:val="23"/>
                <w:szCs w:val="23"/>
                <w:u w:val="single"/>
              </w:rPr>
              <w:t>10/26</w:t>
            </w:r>
            <w:r w:rsidRPr="00A87BF2">
              <w:rPr>
                <w:sz w:val="23"/>
                <w:szCs w:val="23"/>
                <w:u w:val="single"/>
              </w:rPr>
              <w:t>, at 11:59pm</w:t>
            </w:r>
            <w:r>
              <w:rPr>
                <w:sz w:val="23"/>
                <w:szCs w:val="23"/>
              </w:rPr>
              <w:t>: Team Charter + Topic Worksheet</w:t>
            </w:r>
          </w:p>
          <w:p w14:paraId="5455C6A9" w14:textId="77777777" w:rsidR="00636DA3" w:rsidRDefault="00636DA3" w:rsidP="001C77EC">
            <w:pPr>
              <w:rPr>
                <w:sz w:val="23"/>
                <w:szCs w:val="23"/>
                <w:u w:val="single"/>
              </w:rPr>
            </w:pPr>
          </w:p>
          <w:p w14:paraId="79B32E57" w14:textId="2E43ACF2" w:rsidR="00636DA3" w:rsidRPr="00ED1F2D" w:rsidRDefault="00636DA3" w:rsidP="001C77EC">
            <w:pPr>
              <w:rPr>
                <w:sz w:val="23"/>
                <w:szCs w:val="23"/>
              </w:rPr>
            </w:pPr>
          </w:p>
        </w:tc>
      </w:tr>
      <w:tr w:rsidR="00636DA3" w:rsidRPr="00DF4FF4" w14:paraId="04F1BDC7" w14:textId="77777777" w:rsidTr="00D52D9C">
        <w:tc>
          <w:tcPr>
            <w:tcW w:w="1255" w:type="dxa"/>
            <w:shd w:val="clear" w:color="auto" w:fill="auto"/>
          </w:tcPr>
          <w:p w14:paraId="490A1C7C" w14:textId="00EBC57B" w:rsidR="00636DA3" w:rsidRDefault="00817392" w:rsidP="001C77EC">
            <w:pPr>
              <w:rPr>
                <w:sz w:val="23"/>
                <w:szCs w:val="23"/>
              </w:rPr>
            </w:pPr>
            <w:proofErr w:type="spellStart"/>
            <w:r>
              <w:rPr>
                <w:sz w:val="23"/>
                <w:szCs w:val="23"/>
              </w:rPr>
              <w:t>Wk</w:t>
            </w:r>
            <w:proofErr w:type="spellEnd"/>
            <w:r>
              <w:rPr>
                <w:sz w:val="23"/>
                <w:szCs w:val="23"/>
              </w:rPr>
              <w:t xml:space="preserve"> 10</w:t>
            </w:r>
          </w:p>
          <w:p w14:paraId="23F3ACCC" w14:textId="6C8C0778" w:rsidR="00636DA3" w:rsidRDefault="00392479" w:rsidP="001C77EC">
            <w:pPr>
              <w:rPr>
                <w:sz w:val="23"/>
                <w:szCs w:val="23"/>
              </w:rPr>
            </w:pPr>
            <w:r>
              <w:rPr>
                <w:sz w:val="23"/>
                <w:szCs w:val="23"/>
              </w:rPr>
              <w:t>M: 10/29</w:t>
            </w:r>
          </w:p>
          <w:p w14:paraId="17E16077" w14:textId="77777777" w:rsidR="00636DA3" w:rsidRPr="00DF4FF4" w:rsidRDefault="00636DA3" w:rsidP="001C77EC">
            <w:pPr>
              <w:rPr>
                <w:sz w:val="23"/>
                <w:szCs w:val="23"/>
              </w:rPr>
            </w:pPr>
          </w:p>
        </w:tc>
        <w:tc>
          <w:tcPr>
            <w:tcW w:w="2723" w:type="dxa"/>
            <w:shd w:val="clear" w:color="auto" w:fill="auto"/>
          </w:tcPr>
          <w:p w14:paraId="3C3E79F1" w14:textId="2BEC8672" w:rsidR="00636DA3" w:rsidRDefault="00636DA3" w:rsidP="001C77EC">
            <w:pPr>
              <w:rPr>
                <w:sz w:val="23"/>
                <w:szCs w:val="23"/>
              </w:rPr>
            </w:pPr>
            <w:r w:rsidRPr="00DF4FF4">
              <w:rPr>
                <w:sz w:val="23"/>
                <w:szCs w:val="23"/>
              </w:rPr>
              <w:t>Finding trends in research &amp; writing literature reviews</w:t>
            </w:r>
          </w:p>
        </w:tc>
        <w:tc>
          <w:tcPr>
            <w:tcW w:w="3307" w:type="dxa"/>
            <w:shd w:val="clear" w:color="auto" w:fill="auto"/>
          </w:tcPr>
          <w:p w14:paraId="2BEE9F81" w14:textId="77777777" w:rsidR="00636DA3" w:rsidRDefault="00636DA3" w:rsidP="00636DA3">
            <w:pPr>
              <w:rPr>
                <w:sz w:val="23"/>
                <w:szCs w:val="23"/>
              </w:rPr>
            </w:pPr>
            <w:r w:rsidRPr="00DF4FF4">
              <w:rPr>
                <w:sz w:val="23"/>
                <w:szCs w:val="23"/>
              </w:rPr>
              <w:t>Penrose &amp; Katz: Ch.4, "Reviewing Prior Research" (74-85)</w:t>
            </w:r>
          </w:p>
          <w:p w14:paraId="7C69D467" w14:textId="77777777" w:rsidR="00636DA3" w:rsidRDefault="00636DA3" w:rsidP="00636DA3">
            <w:pPr>
              <w:rPr>
                <w:sz w:val="23"/>
                <w:szCs w:val="23"/>
              </w:rPr>
            </w:pPr>
          </w:p>
          <w:p w14:paraId="43D8DBAE" w14:textId="77777777" w:rsidR="00636DA3" w:rsidRPr="00DF4FF4" w:rsidRDefault="00636DA3" w:rsidP="00D67CDB">
            <w:pPr>
              <w:rPr>
                <w:i/>
                <w:sz w:val="23"/>
                <w:szCs w:val="23"/>
              </w:rPr>
            </w:pPr>
          </w:p>
        </w:tc>
        <w:tc>
          <w:tcPr>
            <w:tcW w:w="2579" w:type="dxa"/>
            <w:shd w:val="clear" w:color="auto" w:fill="auto"/>
          </w:tcPr>
          <w:p w14:paraId="717086D6" w14:textId="77777777" w:rsidR="00636DA3" w:rsidRPr="00DF4FF4" w:rsidRDefault="00636DA3" w:rsidP="001C77EC">
            <w:pPr>
              <w:rPr>
                <w:i/>
                <w:sz w:val="23"/>
                <w:szCs w:val="23"/>
              </w:rPr>
            </w:pPr>
          </w:p>
        </w:tc>
      </w:tr>
      <w:tr w:rsidR="00636DA3" w:rsidRPr="00DF4FF4" w14:paraId="282928E7" w14:textId="77777777" w:rsidTr="001C77EC">
        <w:tc>
          <w:tcPr>
            <w:tcW w:w="1255" w:type="dxa"/>
          </w:tcPr>
          <w:p w14:paraId="55B424EE" w14:textId="77777777" w:rsidR="00636DA3" w:rsidRDefault="00636DA3" w:rsidP="001C77EC">
            <w:pPr>
              <w:rPr>
                <w:sz w:val="23"/>
                <w:szCs w:val="23"/>
              </w:rPr>
            </w:pPr>
            <w:proofErr w:type="spellStart"/>
            <w:r>
              <w:rPr>
                <w:sz w:val="23"/>
                <w:szCs w:val="23"/>
              </w:rPr>
              <w:t>Wk</w:t>
            </w:r>
            <w:proofErr w:type="spellEnd"/>
            <w:r>
              <w:rPr>
                <w:sz w:val="23"/>
                <w:szCs w:val="23"/>
              </w:rPr>
              <w:t xml:space="preserve"> 10</w:t>
            </w:r>
          </w:p>
          <w:p w14:paraId="7AF993CD" w14:textId="612764BC" w:rsidR="00636DA3" w:rsidRDefault="00392479" w:rsidP="001C77EC">
            <w:pPr>
              <w:rPr>
                <w:sz w:val="23"/>
                <w:szCs w:val="23"/>
              </w:rPr>
            </w:pPr>
            <w:r>
              <w:rPr>
                <w:sz w:val="23"/>
                <w:szCs w:val="23"/>
              </w:rPr>
              <w:t>W: 10/31</w:t>
            </w:r>
          </w:p>
          <w:p w14:paraId="53A81B67" w14:textId="77777777" w:rsidR="00636DA3" w:rsidRDefault="00636DA3" w:rsidP="001C77EC">
            <w:pPr>
              <w:rPr>
                <w:sz w:val="23"/>
                <w:szCs w:val="23"/>
              </w:rPr>
            </w:pPr>
          </w:p>
          <w:p w14:paraId="7330290A" w14:textId="77777777" w:rsidR="00636DA3" w:rsidRDefault="00636DA3" w:rsidP="001C77EC">
            <w:pPr>
              <w:rPr>
                <w:sz w:val="23"/>
                <w:szCs w:val="23"/>
              </w:rPr>
            </w:pPr>
          </w:p>
        </w:tc>
        <w:tc>
          <w:tcPr>
            <w:tcW w:w="2723" w:type="dxa"/>
          </w:tcPr>
          <w:p w14:paraId="295AFA5B" w14:textId="7CF5B226" w:rsidR="00636DA3" w:rsidRDefault="00636DA3" w:rsidP="00D52D9C">
            <w:pPr>
              <w:rPr>
                <w:sz w:val="23"/>
                <w:szCs w:val="23"/>
              </w:rPr>
            </w:pPr>
            <w:r w:rsidRPr="00DF4FF4">
              <w:rPr>
                <w:sz w:val="23"/>
                <w:szCs w:val="23"/>
              </w:rPr>
              <w:t>Ethics in engineering</w:t>
            </w:r>
          </w:p>
        </w:tc>
        <w:tc>
          <w:tcPr>
            <w:tcW w:w="3307" w:type="dxa"/>
          </w:tcPr>
          <w:p w14:paraId="78C05C3B" w14:textId="77777777" w:rsidR="00636DA3" w:rsidRPr="00DF4FF4" w:rsidRDefault="00636DA3" w:rsidP="00636DA3">
            <w:pPr>
              <w:rPr>
                <w:sz w:val="23"/>
                <w:szCs w:val="23"/>
              </w:rPr>
            </w:pPr>
            <w:r w:rsidRPr="00DF4FF4">
              <w:rPr>
                <w:i/>
                <w:sz w:val="23"/>
                <w:szCs w:val="23"/>
              </w:rPr>
              <w:t>PSTC</w:t>
            </w:r>
            <w:r w:rsidRPr="00DF4FF4">
              <w:rPr>
                <w:sz w:val="23"/>
                <w:szCs w:val="23"/>
              </w:rPr>
              <w:t>: Ch.2, "Understanding Ethica</w:t>
            </w:r>
            <w:r>
              <w:rPr>
                <w:sz w:val="23"/>
                <w:szCs w:val="23"/>
              </w:rPr>
              <w:t>l &amp; Legal Considerations" (15-32</w:t>
            </w:r>
            <w:r w:rsidRPr="00DF4FF4">
              <w:rPr>
                <w:sz w:val="23"/>
                <w:szCs w:val="23"/>
              </w:rPr>
              <w:t>);</w:t>
            </w:r>
          </w:p>
          <w:p w14:paraId="069F2A2A" w14:textId="77777777" w:rsidR="00636DA3" w:rsidRPr="00DF4FF4" w:rsidRDefault="00636DA3" w:rsidP="00636DA3">
            <w:pPr>
              <w:rPr>
                <w:sz w:val="23"/>
                <w:szCs w:val="23"/>
              </w:rPr>
            </w:pPr>
          </w:p>
          <w:p w14:paraId="232141EF" w14:textId="77777777" w:rsidR="00636DA3" w:rsidRPr="00DF4FF4" w:rsidRDefault="00636DA3" w:rsidP="00636DA3">
            <w:pPr>
              <w:rPr>
                <w:sz w:val="23"/>
                <w:szCs w:val="23"/>
              </w:rPr>
            </w:pPr>
            <w:r w:rsidRPr="00DF4FF4">
              <w:rPr>
                <w:sz w:val="23"/>
                <w:szCs w:val="23"/>
              </w:rPr>
              <w:t>IEEE Code of Ethics:</w:t>
            </w:r>
          </w:p>
          <w:p w14:paraId="4DEB3BE6" w14:textId="77777777" w:rsidR="00636DA3" w:rsidRPr="00DF4FF4" w:rsidRDefault="00636DA3" w:rsidP="00636DA3">
            <w:pPr>
              <w:rPr>
                <w:sz w:val="23"/>
                <w:szCs w:val="23"/>
              </w:rPr>
            </w:pPr>
            <w:r w:rsidRPr="00DF4FF4">
              <w:rPr>
                <w:sz w:val="23"/>
                <w:szCs w:val="23"/>
              </w:rPr>
              <w:t>http://www.ieee.org/about/corporate/governance/p7-8.html</w:t>
            </w:r>
          </w:p>
          <w:p w14:paraId="5465CABC" w14:textId="77777777" w:rsidR="00636DA3" w:rsidRDefault="00636DA3" w:rsidP="00636DA3">
            <w:pPr>
              <w:rPr>
                <w:sz w:val="23"/>
                <w:szCs w:val="23"/>
                <w:highlight w:val="yellow"/>
              </w:rPr>
            </w:pPr>
            <w:r w:rsidRPr="00DF4FF4">
              <w:rPr>
                <w:sz w:val="23"/>
                <w:szCs w:val="23"/>
                <w:highlight w:val="yellow"/>
              </w:rPr>
              <w:t xml:space="preserve"> </w:t>
            </w:r>
          </w:p>
          <w:p w14:paraId="70EED806" w14:textId="77777777" w:rsidR="00636DA3" w:rsidRPr="00DF4FF4" w:rsidRDefault="00636DA3" w:rsidP="00D52D9C">
            <w:pPr>
              <w:rPr>
                <w:i/>
                <w:sz w:val="23"/>
                <w:szCs w:val="23"/>
              </w:rPr>
            </w:pPr>
          </w:p>
        </w:tc>
        <w:tc>
          <w:tcPr>
            <w:tcW w:w="2579" w:type="dxa"/>
          </w:tcPr>
          <w:p w14:paraId="15E25D7C" w14:textId="77777777" w:rsidR="00636DA3" w:rsidRPr="00DF4FF4" w:rsidRDefault="00636DA3" w:rsidP="001C77EC">
            <w:pPr>
              <w:rPr>
                <w:sz w:val="23"/>
                <w:szCs w:val="23"/>
              </w:rPr>
            </w:pPr>
          </w:p>
        </w:tc>
      </w:tr>
      <w:tr w:rsidR="00D52D9C" w:rsidRPr="00DF4FF4" w14:paraId="22577ECE" w14:textId="77777777" w:rsidTr="001C77EC">
        <w:tc>
          <w:tcPr>
            <w:tcW w:w="1255" w:type="dxa"/>
          </w:tcPr>
          <w:p w14:paraId="4E12EB00" w14:textId="55D541E8" w:rsidR="00D52D9C" w:rsidRPr="00DF4FF4" w:rsidRDefault="00817392" w:rsidP="001C77EC">
            <w:pPr>
              <w:rPr>
                <w:sz w:val="23"/>
                <w:szCs w:val="23"/>
              </w:rPr>
            </w:pPr>
            <w:proofErr w:type="spellStart"/>
            <w:r>
              <w:rPr>
                <w:sz w:val="23"/>
                <w:szCs w:val="23"/>
              </w:rPr>
              <w:t>Wk</w:t>
            </w:r>
            <w:proofErr w:type="spellEnd"/>
            <w:r>
              <w:rPr>
                <w:sz w:val="23"/>
                <w:szCs w:val="23"/>
              </w:rPr>
              <w:t xml:space="preserve"> 11</w:t>
            </w:r>
          </w:p>
          <w:p w14:paraId="46CE4AF9" w14:textId="69483EE4" w:rsidR="00D52D9C" w:rsidRPr="00DF4FF4" w:rsidRDefault="00392479" w:rsidP="00392479">
            <w:pPr>
              <w:rPr>
                <w:sz w:val="23"/>
                <w:szCs w:val="23"/>
              </w:rPr>
            </w:pPr>
            <w:r>
              <w:rPr>
                <w:sz w:val="23"/>
                <w:szCs w:val="23"/>
              </w:rPr>
              <w:t>M</w:t>
            </w:r>
            <w:r w:rsidR="00817392">
              <w:rPr>
                <w:sz w:val="23"/>
                <w:szCs w:val="23"/>
              </w:rPr>
              <w:t xml:space="preserve">: </w:t>
            </w:r>
            <w:r>
              <w:rPr>
                <w:sz w:val="23"/>
                <w:szCs w:val="23"/>
              </w:rPr>
              <w:t>11/5</w:t>
            </w:r>
          </w:p>
        </w:tc>
        <w:tc>
          <w:tcPr>
            <w:tcW w:w="2723" w:type="dxa"/>
          </w:tcPr>
          <w:p w14:paraId="771B7C33" w14:textId="77777777" w:rsidR="004449C8" w:rsidRPr="00DF4FF4" w:rsidRDefault="004449C8" w:rsidP="004449C8">
            <w:pPr>
              <w:rPr>
                <w:sz w:val="23"/>
                <w:szCs w:val="23"/>
              </w:rPr>
            </w:pPr>
            <w:r w:rsidRPr="00DF4FF4">
              <w:rPr>
                <w:sz w:val="23"/>
                <w:szCs w:val="23"/>
              </w:rPr>
              <w:t>Presenting data ethically and persuasively</w:t>
            </w:r>
          </w:p>
          <w:p w14:paraId="731F027A" w14:textId="41085115" w:rsidR="00D52D9C" w:rsidRPr="00DF4FF4" w:rsidRDefault="00D52D9C" w:rsidP="001C77EC">
            <w:pPr>
              <w:rPr>
                <w:sz w:val="23"/>
                <w:szCs w:val="23"/>
              </w:rPr>
            </w:pPr>
          </w:p>
        </w:tc>
        <w:tc>
          <w:tcPr>
            <w:tcW w:w="3307" w:type="dxa"/>
          </w:tcPr>
          <w:p w14:paraId="258D76E8" w14:textId="77777777" w:rsidR="002B75E6" w:rsidRDefault="002B75E6" w:rsidP="002B75E6">
            <w:pPr>
              <w:rPr>
                <w:sz w:val="23"/>
                <w:szCs w:val="23"/>
              </w:rPr>
            </w:pPr>
            <w:r w:rsidRPr="00DF4FF4">
              <w:rPr>
                <w:i/>
                <w:sz w:val="23"/>
                <w:szCs w:val="23"/>
              </w:rPr>
              <w:t>PSTC</w:t>
            </w:r>
            <w:r w:rsidRPr="00DF4FF4">
              <w:rPr>
                <w:sz w:val="23"/>
                <w:szCs w:val="23"/>
              </w:rPr>
              <w:t>: Ch</w:t>
            </w:r>
            <w:r>
              <w:rPr>
                <w:sz w:val="23"/>
                <w:szCs w:val="23"/>
              </w:rPr>
              <w:t>.8, "Creating Graphics" (197-235</w:t>
            </w:r>
            <w:r w:rsidRPr="00DF4FF4">
              <w:rPr>
                <w:sz w:val="23"/>
                <w:szCs w:val="23"/>
              </w:rPr>
              <w:t>)</w:t>
            </w:r>
          </w:p>
          <w:p w14:paraId="3F17693D" w14:textId="77777777" w:rsidR="002B75E6" w:rsidRDefault="002B75E6" w:rsidP="002B75E6">
            <w:pPr>
              <w:rPr>
                <w:sz w:val="23"/>
                <w:szCs w:val="23"/>
              </w:rPr>
            </w:pPr>
            <w:r w:rsidRPr="00DF4FF4">
              <w:rPr>
                <w:i/>
                <w:sz w:val="23"/>
                <w:szCs w:val="23"/>
              </w:rPr>
              <w:t>PSTC</w:t>
            </w:r>
            <w:r w:rsidRPr="00DF4FF4">
              <w:rPr>
                <w:sz w:val="23"/>
                <w:szCs w:val="23"/>
              </w:rPr>
              <w:t xml:space="preserve">: Ch.7, "Designing </w:t>
            </w:r>
            <w:r>
              <w:rPr>
                <w:sz w:val="23"/>
                <w:szCs w:val="23"/>
              </w:rPr>
              <w:t>Print &amp; Online Documents" (158-177</w:t>
            </w:r>
            <w:r w:rsidRPr="00DF4FF4">
              <w:rPr>
                <w:sz w:val="23"/>
                <w:szCs w:val="23"/>
              </w:rPr>
              <w:t>)</w:t>
            </w:r>
          </w:p>
          <w:p w14:paraId="7418214B" w14:textId="7478AE1B" w:rsidR="00D52D9C" w:rsidRPr="00DF4FF4" w:rsidRDefault="00D52D9C" w:rsidP="001C77EC">
            <w:pPr>
              <w:rPr>
                <w:sz w:val="23"/>
                <w:szCs w:val="23"/>
              </w:rPr>
            </w:pPr>
          </w:p>
        </w:tc>
        <w:tc>
          <w:tcPr>
            <w:tcW w:w="2579" w:type="dxa"/>
          </w:tcPr>
          <w:p w14:paraId="5CC23AD2" w14:textId="3F0AB8EE" w:rsidR="00D52D9C" w:rsidRPr="00DF4FF4" w:rsidRDefault="00D52D9C" w:rsidP="004449C8">
            <w:pPr>
              <w:rPr>
                <w:sz w:val="23"/>
                <w:szCs w:val="23"/>
              </w:rPr>
            </w:pPr>
          </w:p>
        </w:tc>
      </w:tr>
      <w:tr w:rsidR="004449C8" w:rsidRPr="00DF4FF4" w14:paraId="01B9B654" w14:textId="77777777" w:rsidTr="001C77EC">
        <w:tc>
          <w:tcPr>
            <w:tcW w:w="1255" w:type="dxa"/>
          </w:tcPr>
          <w:p w14:paraId="11A869A0" w14:textId="63FC4660" w:rsidR="004449C8" w:rsidRPr="00DF4FF4" w:rsidRDefault="00817392" w:rsidP="001C77EC">
            <w:pPr>
              <w:rPr>
                <w:sz w:val="23"/>
                <w:szCs w:val="23"/>
              </w:rPr>
            </w:pPr>
            <w:proofErr w:type="spellStart"/>
            <w:r>
              <w:rPr>
                <w:sz w:val="23"/>
                <w:szCs w:val="23"/>
              </w:rPr>
              <w:t>Wk</w:t>
            </w:r>
            <w:proofErr w:type="spellEnd"/>
            <w:r>
              <w:rPr>
                <w:sz w:val="23"/>
                <w:szCs w:val="23"/>
              </w:rPr>
              <w:t xml:space="preserve"> 11</w:t>
            </w:r>
          </w:p>
          <w:p w14:paraId="04E8C8DD" w14:textId="3560422A" w:rsidR="004449C8" w:rsidRPr="00DF4FF4" w:rsidRDefault="00392479" w:rsidP="001C77EC">
            <w:pPr>
              <w:rPr>
                <w:sz w:val="23"/>
                <w:szCs w:val="23"/>
              </w:rPr>
            </w:pPr>
            <w:r>
              <w:rPr>
                <w:sz w:val="23"/>
                <w:szCs w:val="23"/>
              </w:rPr>
              <w:t>W</w:t>
            </w:r>
            <w:r w:rsidR="004449C8">
              <w:rPr>
                <w:sz w:val="23"/>
                <w:szCs w:val="23"/>
              </w:rPr>
              <w:t xml:space="preserve">: </w:t>
            </w:r>
            <w:r>
              <w:rPr>
                <w:sz w:val="23"/>
                <w:szCs w:val="23"/>
              </w:rPr>
              <w:t>11/7</w:t>
            </w:r>
          </w:p>
        </w:tc>
        <w:tc>
          <w:tcPr>
            <w:tcW w:w="2723" w:type="dxa"/>
          </w:tcPr>
          <w:p w14:paraId="75BB0231" w14:textId="77777777" w:rsidR="004449C8" w:rsidRDefault="004449C8" w:rsidP="00C65CFE">
            <w:pPr>
              <w:rPr>
                <w:sz w:val="23"/>
                <w:szCs w:val="23"/>
              </w:rPr>
            </w:pPr>
            <w:r w:rsidRPr="00DF4FF4">
              <w:rPr>
                <w:sz w:val="23"/>
                <w:szCs w:val="23"/>
              </w:rPr>
              <w:t>Presenting data ethically and persuasively</w:t>
            </w:r>
          </w:p>
          <w:p w14:paraId="716E806D" w14:textId="51071755" w:rsidR="004449C8" w:rsidRPr="00DF4FF4" w:rsidRDefault="004449C8" w:rsidP="001C77EC">
            <w:pPr>
              <w:rPr>
                <w:sz w:val="23"/>
                <w:szCs w:val="23"/>
              </w:rPr>
            </w:pPr>
          </w:p>
        </w:tc>
        <w:tc>
          <w:tcPr>
            <w:tcW w:w="3307" w:type="dxa"/>
          </w:tcPr>
          <w:p w14:paraId="3741D401" w14:textId="3E716A49" w:rsidR="004449C8" w:rsidRPr="00DF4FF4" w:rsidRDefault="004449C8" w:rsidP="00D67CDB">
            <w:pPr>
              <w:rPr>
                <w:sz w:val="23"/>
                <w:szCs w:val="23"/>
              </w:rPr>
            </w:pPr>
          </w:p>
        </w:tc>
        <w:tc>
          <w:tcPr>
            <w:tcW w:w="2579" w:type="dxa"/>
          </w:tcPr>
          <w:p w14:paraId="736EEE52" w14:textId="3BC058C4" w:rsidR="004449C8" w:rsidRPr="00DF4FF4" w:rsidRDefault="00D67CDB" w:rsidP="001C77EC">
            <w:pPr>
              <w:rPr>
                <w:sz w:val="23"/>
                <w:szCs w:val="23"/>
              </w:rPr>
            </w:pPr>
            <w:r>
              <w:rPr>
                <w:sz w:val="23"/>
                <w:szCs w:val="23"/>
                <w:u w:val="single"/>
              </w:rPr>
              <w:t>Due Saturday, 11/11</w:t>
            </w:r>
            <w:r w:rsidR="00270A9A" w:rsidRPr="00DF4FF4">
              <w:rPr>
                <w:sz w:val="23"/>
                <w:szCs w:val="23"/>
                <w:u w:val="single"/>
              </w:rPr>
              <w:t>, at 11:59pm</w:t>
            </w:r>
            <w:r w:rsidR="00270A9A" w:rsidRPr="00DF4FF4">
              <w:rPr>
                <w:sz w:val="23"/>
                <w:szCs w:val="23"/>
              </w:rPr>
              <w:t xml:space="preserve">: </w:t>
            </w:r>
            <w:r w:rsidR="00270A9A">
              <w:rPr>
                <w:color w:val="222222"/>
                <w:sz w:val="23"/>
                <w:szCs w:val="23"/>
              </w:rPr>
              <w:t xml:space="preserve">Problem Statement/Project Idea </w:t>
            </w:r>
            <w:r w:rsidR="00270A9A" w:rsidRPr="00F6499C">
              <w:rPr>
                <w:rFonts w:cs="Times New Roman"/>
                <w:color w:val="222222"/>
                <w:sz w:val="23"/>
                <w:szCs w:val="23"/>
              </w:rPr>
              <w:t xml:space="preserve">+ </w:t>
            </w:r>
            <w:r w:rsidR="00270A9A">
              <w:rPr>
                <w:rFonts w:cs="Times New Roman"/>
                <w:color w:val="222222"/>
                <w:sz w:val="23"/>
                <w:szCs w:val="23"/>
              </w:rPr>
              <w:t>Work Plan</w:t>
            </w:r>
          </w:p>
        </w:tc>
      </w:tr>
      <w:tr w:rsidR="00195289" w:rsidRPr="00DF4FF4" w14:paraId="59579914" w14:textId="77777777" w:rsidTr="001C77EC">
        <w:tc>
          <w:tcPr>
            <w:tcW w:w="1255" w:type="dxa"/>
          </w:tcPr>
          <w:p w14:paraId="4C9475C7" w14:textId="7E33CC6B" w:rsidR="00195289" w:rsidRPr="00DF4FF4" w:rsidRDefault="00195289" w:rsidP="001C77EC">
            <w:pPr>
              <w:rPr>
                <w:sz w:val="23"/>
                <w:szCs w:val="23"/>
              </w:rPr>
            </w:pPr>
            <w:proofErr w:type="spellStart"/>
            <w:r>
              <w:rPr>
                <w:sz w:val="23"/>
                <w:szCs w:val="23"/>
              </w:rPr>
              <w:t>Wk</w:t>
            </w:r>
            <w:proofErr w:type="spellEnd"/>
            <w:r>
              <w:rPr>
                <w:sz w:val="23"/>
                <w:szCs w:val="23"/>
              </w:rPr>
              <w:t xml:space="preserve"> 12</w:t>
            </w:r>
          </w:p>
          <w:p w14:paraId="76773526" w14:textId="3A5D9979" w:rsidR="00195289" w:rsidRPr="00DF4FF4" w:rsidRDefault="00195289" w:rsidP="001C77EC">
            <w:pPr>
              <w:rPr>
                <w:sz w:val="23"/>
                <w:szCs w:val="23"/>
              </w:rPr>
            </w:pPr>
            <w:r>
              <w:rPr>
                <w:sz w:val="23"/>
                <w:szCs w:val="23"/>
              </w:rPr>
              <w:t>M: 11/12</w:t>
            </w:r>
          </w:p>
        </w:tc>
        <w:tc>
          <w:tcPr>
            <w:tcW w:w="2723" w:type="dxa"/>
          </w:tcPr>
          <w:p w14:paraId="563EEC30" w14:textId="51D7F6CB" w:rsidR="00195289" w:rsidRPr="00DF4FF4" w:rsidRDefault="00195289" w:rsidP="00195289">
            <w:pPr>
              <w:tabs>
                <w:tab w:val="left" w:pos="1760"/>
              </w:tabs>
              <w:rPr>
                <w:sz w:val="23"/>
                <w:szCs w:val="23"/>
              </w:rPr>
            </w:pPr>
            <w:r>
              <w:rPr>
                <w:sz w:val="23"/>
                <w:szCs w:val="23"/>
              </w:rPr>
              <w:t>Literature Review Activity</w:t>
            </w:r>
          </w:p>
        </w:tc>
        <w:tc>
          <w:tcPr>
            <w:tcW w:w="3307" w:type="dxa"/>
          </w:tcPr>
          <w:p w14:paraId="55141562" w14:textId="77777777" w:rsidR="00195289" w:rsidRPr="00DF4FF4" w:rsidRDefault="00195289" w:rsidP="00D67CDB">
            <w:pPr>
              <w:rPr>
                <w:sz w:val="23"/>
                <w:szCs w:val="23"/>
              </w:rPr>
            </w:pPr>
          </w:p>
        </w:tc>
        <w:tc>
          <w:tcPr>
            <w:tcW w:w="2579" w:type="dxa"/>
          </w:tcPr>
          <w:p w14:paraId="7E854290" w14:textId="77777777" w:rsidR="00195289" w:rsidRPr="00DF4FF4" w:rsidRDefault="00195289" w:rsidP="001C77EC">
            <w:pPr>
              <w:rPr>
                <w:sz w:val="23"/>
                <w:szCs w:val="23"/>
              </w:rPr>
            </w:pPr>
          </w:p>
        </w:tc>
      </w:tr>
      <w:tr w:rsidR="00195289" w:rsidRPr="00DF4FF4" w14:paraId="716956EE" w14:textId="77777777" w:rsidTr="001C77EC">
        <w:tc>
          <w:tcPr>
            <w:tcW w:w="1255" w:type="dxa"/>
          </w:tcPr>
          <w:p w14:paraId="10987D65" w14:textId="77777777" w:rsidR="00195289" w:rsidRPr="00DF4FF4" w:rsidRDefault="00195289" w:rsidP="001C77EC">
            <w:pPr>
              <w:rPr>
                <w:sz w:val="23"/>
                <w:szCs w:val="23"/>
              </w:rPr>
            </w:pPr>
            <w:proofErr w:type="spellStart"/>
            <w:r>
              <w:rPr>
                <w:sz w:val="23"/>
                <w:szCs w:val="23"/>
              </w:rPr>
              <w:t>Wk</w:t>
            </w:r>
            <w:proofErr w:type="spellEnd"/>
            <w:r>
              <w:rPr>
                <w:sz w:val="23"/>
                <w:szCs w:val="23"/>
              </w:rPr>
              <w:t xml:space="preserve"> 12</w:t>
            </w:r>
          </w:p>
          <w:p w14:paraId="450F3919" w14:textId="6A6B1E1E" w:rsidR="00195289" w:rsidRPr="00DF4FF4" w:rsidRDefault="00195289" w:rsidP="00D67CDB">
            <w:pPr>
              <w:rPr>
                <w:sz w:val="23"/>
                <w:szCs w:val="23"/>
              </w:rPr>
            </w:pPr>
            <w:r>
              <w:rPr>
                <w:sz w:val="23"/>
                <w:szCs w:val="23"/>
              </w:rPr>
              <w:t>W: 11/14</w:t>
            </w:r>
          </w:p>
        </w:tc>
        <w:tc>
          <w:tcPr>
            <w:tcW w:w="2723" w:type="dxa"/>
          </w:tcPr>
          <w:p w14:paraId="22A68A69" w14:textId="77777777" w:rsidR="00195289" w:rsidRDefault="00195289" w:rsidP="00C65CFE">
            <w:pPr>
              <w:rPr>
                <w:sz w:val="23"/>
                <w:szCs w:val="23"/>
              </w:rPr>
            </w:pPr>
            <w:r w:rsidRPr="00DF4FF4">
              <w:rPr>
                <w:sz w:val="23"/>
                <w:szCs w:val="23"/>
              </w:rPr>
              <w:t>The verbal design of documents (Organizational patterns to paragraph writing)</w:t>
            </w:r>
          </w:p>
          <w:p w14:paraId="6A1891C5" w14:textId="77777777" w:rsidR="00195289" w:rsidRDefault="00195289" w:rsidP="00C65CFE">
            <w:pPr>
              <w:rPr>
                <w:sz w:val="23"/>
                <w:szCs w:val="23"/>
              </w:rPr>
            </w:pPr>
          </w:p>
          <w:p w14:paraId="643D637D" w14:textId="65239F63" w:rsidR="00195289" w:rsidRPr="00DF4FF4" w:rsidRDefault="00195289" w:rsidP="004449C8">
            <w:pPr>
              <w:rPr>
                <w:sz w:val="23"/>
                <w:szCs w:val="23"/>
              </w:rPr>
            </w:pPr>
          </w:p>
        </w:tc>
        <w:tc>
          <w:tcPr>
            <w:tcW w:w="3307" w:type="dxa"/>
          </w:tcPr>
          <w:p w14:paraId="4B9D122D" w14:textId="77777777" w:rsidR="00195289" w:rsidRDefault="00195289" w:rsidP="00C65CFE">
            <w:pPr>
              <w:rPr>
                <w:sz w:val="23"/>
                <w:szCs w:val="23"/>
              </w:rPr>
            </w:pPr>
            <w:r w:rsidRPr="00DF4FF4">
              <w:rPr>
                <w:i/>
                <w:sz w:val="23"/>
                <w:szCs w:val="23"/>
              </w:rPr>
              <w:t>PSTC</w:t>
            </w:r>
            <w:r w:rsidRPr="00DF4FF4">
              <w:rPr>
                <w:sz w:val="23"/>
                <w:szCs w:val="23"/>
              </w:rPr>
              <w:t>: Ch.6, "Writing for Your Readers" (</w:t>
            </w:r>
            <w:r>
              <w:rPr>
                <w:b/>
                <w:sz w:val="23"/>
                <w:szCs w:val="23"/>
              </w:rPr>
              <w:t>108-123</w:t>
            </w:r>
            <w:r w:rsidRPr="00DF4FF4">
              <w:rPr>
                <w:b/>
                <w:sz w:val="23"/>
                <w:szCs w:val="23"/>
              </w:rPr>
              <w:t xml:space="preserve"> only</w:t>
            </w:r>
            <w:r w:rsidRPr="00DF4FF4">
              <w:rPr>
                <w:sz w:val="23"/>
                <w:szCs w:val="23"/>
              </w:rPr>
              <w:t>)</w:t>
            </w:r>
          </w:p>
          <w:p w14:paraId="63CF197E" w14:textId="77777777" w:rsidR="00195289" w:rsidRDefault="00195289" w:rsidP="00C65CFE">
            <w:pPr>
              <w:rPr>
                <w:sz w:val="23"/>
                <w:szCs w:val="23"/>
              </w:rPr>
            </w:pPr>
          </w:p>
          <w:p w14:paraId="0E2D08EB" w14:textId="77777777" w:rsidR="00195289" w:rsidRPr="00DF4FF4" w:rsidRDefault="00195289" w:rsidP="00D67CDB">
            <w:pPr>
              <w:rPr>
                <w:sz w:val="23"/>
                <w:szCs w:val="23"/>
              </w:rPr>
            </w:pPr>
          </w:p>
        </w:tc>
        <w:tc>
          <w:tcPr>
            <w:tcW w:w="2579" w:type="dxa"/>
          </w:tcPr>
          <w:p w14:paraId="70BBD864" w14:textId="1DBD6157" w:rsidR="00195289" w:rsidRPr="00DF4FF4" w:rsidRDefault="00195289" w:rsidP="00276B4B">
            <w:pPr>
              <w:rPr>
                <w:sz w:val="23"/>
                <w:szCs w:val="23"/>
                <w:u w:val="single"/>
              </w:rPr>
            </w:pPr>
          </w:p>
        </w:tc>
      </w:tr>
      <w:tr w:rsidR="00195289" w:rsidRPr="00DF4FF4" w14:paraId="5162A8C4" w14:textId="77777777" w:rsidTr="00195289">
        <w:tc>
          <w:tcPr>
            <w:tcW w:w="1255" w:type="dxa"/>
            <w:tcBorders>
              <w:bottom w:val="single" w:sz="4" w:space="0" w:color="auto"/>
            </w:tcBorders>
          </w:tcPr>
          <w:p w14:paraId="7138EA29" w14:textId="4C55DA5B" w:rsidR="00195289" w:rsidRPr="00DF4FF4" w:rsidRDefault="00195289" w:rsidP="001C77EC">
            <w:pPr>
              <w:rPr>
                <w:sz w:val="23"/>
                <w:szCs w:val="23"/>
              </w:rPr>
            </w:pPr>
            <w:proofErr w:type="spellStart"/>
            <w:r>
              <w:rPr>
                <w:sz w:val="23"/>
                <w:szCs w:val="23"/>
              </w:rPr>
              <w:t>Wk</w:t>
            </w:r>
            <w:proofErr w:type="spellEnd"/>
            <w:r>
              <w:rPr>
                <w:sz w:val="23"/>
                <w:szCs w:val="23"/>
              </w:rPr>
              <w:t xml:space="preserve"> 13</w:t>
            </w:r>
          </w:p>
          <w:p w14:paraId="2F7C10EB" w14:textId="0A05BBFB" w:rsidR="00195289" w:rsidRPr="00DF4FF4" w:rsidRDefault="00195289" w:rsidP="001C77EC">
            <w:pPr>
              <w:rPr>
                <w:sz w:val="23"/>
                <w:szCs w:val="23"/>
              </w:rPr>
            </w:pPr>
            <w:r>
              <w:rPr>
                <w:sz w:val="23"/>
                <w:szCs w:val="23"/>
              </w:rPr>
              <w:t>M: 11/19</w:t>
            </w:r>
          </w:p>
        </w:tc>
        <w:tc>
          <w:tcPr>
            <w:tcW w:w="2723" w:type="dxa"/>
            <w:tcBorders>
              <w:bottom w:val="single" w:sz="4" w:space="0" w:color="auto"/>
            </w:tcBorders>
          </w:tcPr>
          <w:p w14:paraId="6E6C24BC" w14:textId="1B11EC1D" w:rsidR="00195289" w:rsidRPr="00DF4FF4" w:rsidRDefault="00195289" w:rsidP="001C77EC">
            <w:pPr>
              <w:rPr>
                <w:sz w:val="23"/>
                <w:szCs w:val="23"/>
              </w:rPr>
            </w:pPr>
            <w:r>
              <w:rPr>
                <w:sz w:val="23"/>
                <w:szCs w:val="23"/>
              </w:rPr>
              <w:t xml:space="preserve">Detailed </w:t>
            </w:r>
            <w:r w:rsidRPr="00DF4FF4">
              <w:rPr>
                <w:sz w:val="23"/>
                <w:szCs w:val="23"/>
              </w:rPr>
              <w:t xml:space="preserve">Project Memo </w:t>
            </w:r>
            <w:r>
              <w:rPr>
                <w:sz w:val="23"/>
                <w:szCs w:val="23"/>
              </w:rPr>
              <w:t>+ Literature Review Peer Review</w:t>
            </w:r>
          </w:p>
        </w:tc>
        <w:tc>
          <w:tcPr>
            <w:tcW w:w="3307" w:type="dxa"/>
            <w:tcBorders>
              <w:bottom w:val="single" w:sz="4" w:space="0" w:color="auto"/>
            </w:tcBorders>
          </w:tcPr>
          <w:p w14:paraId="795E9429" w14:textId="424FB408" w:rsidR="00195289" w:rsidRPr="00DF4FF4" w:rsidRDefault="00195289" w:rsidP="003F1C96">
            <w:pPr>
              <w:rPr>
                <w:sz w:val="23"/>
                <w:szCs w:val="23"/>
              </w:rPr>
            </w:pPr>
          </w:p>
        </w:tc>
        <w:tc>
          <w:tcPr>
            <w:tcW w:w="2579" w:type="dxa"/>
            <w:tcBorders>
              <w:bottom w:val="single" w:sz="4" w:space="0" w:color="auto"/>
            </w:tcBorders>
          </w:tcPr>
          <w:p w14:paraId="3C66DE15" w14:textId="3D022C04" w:rsidR="00195289" w:rsidRPr="00DF4FF4" w:rsidRDefault="00195289" w:rsidP="001C77EC">
            <w:pPr>
              <w:rPr>
                <w:sz w:val="23"/>
                <w:szCs w:val="23"/>
              </w:rPr>
            </w:pPr>
            <w:r>
              <w:rPr>
                <w:sz w:val="23"/>
                <w:szCs w:val="23"/>
                <w:u w:val="single"/>
              </w:rPr>
              <w:t>Due Sunday, 11/25</w:t>
            </w:r>
            <w:r w:rsidRPr="00DF4FF4">
              <w:rPr>
                <w:sz w:val="23"/>
                <w:szCs w:val="23"/>
                <w:u w:val="single"/>
              </w:rPr>
              <w:t>, at 11:59pm</w:t>
            </w:r>
            <w:r w:rsidRPr="00DF4FF4">
              <w:rPr>
                <w:sz w:val="23"/>
                <w:szCs w:val="23"/>
              </w:rPr>
              <w:t xml:space="preserve">: </w:t>
            </w:r>
            <w:r>
              <w:rPr>
                <w:sz w:val="23"/>
                <w:szCs w:val="23"/>
              </w:rPr>
              <w:t xml:space="preserve">Detailed </w:t>
            </w:r>
            <w:r w:rsidRPr="00DF4FF4">
              <w:rPr>
                <w:sz w:val="23"/>
                <w:szCs w:val="23"/>
              </w:rPr>
              <w:t xml:space="preserve">Project Memo </w:t>
            </w:r>
            <w:r>
              <w:rPr>
                <w:sz w:val="23"/>
                <w:szCs w:val="23"/>
              </w:rPr>
              <w:t>+ Literature Review</w:t>
            </w:r>
          </w:p>
        </w:tc>
      </w:tr>
      <w:tr w:rsidR="00195289" w:rsidRPr="00DF4FF4" w14:paraId="253D5D54" w14:textId="77777777" w:rsidTr="00195289">
        <w:tc>
          <w:tcPr>
            <w:tcW w:w="1255" w:type="dxa"/>
            <w:tcBorders>
              <w:bottom w:val="single" w:sz="4" w:space="0" w:color="auto"/>
            </w:tcBorders>
            <w:shd w:val="clear" w:color="auto" w:fill="C4BC96" w:themeFill="background2" w:themeFillShade="BF"/>
          </w:tcPr>
          <w:p w14:paraId="50F13893" w14:textId="77777777" w:rsidR="00195289" w:rsidRPr="00DF4FF4" w:rsidRDefault="00195289" w:rsidP="001C77EC">
            <w:pPr>
              <w:rPr>
                <w:sz w:val="23"/>
                <w:szCs w:val="23"/>
              </w:rPr>
            </w:pPr>
            <w:proofErr w:type="spellStart"/>
            <w:r>
              <w:rPr>
                <w:sz w:val="23"/>
                <w:szCs w:val="23"/>
              </w:rPr>
              <w:t>Wk</w:t>
            </w:r>
            <w:proofErr w:type="spellEnd"/>
            <w:r>
              <w:rPr>
                <w:sz w:val="23"/>
                <w:szCs w:val="23"/>
              </w:rPr>
              <w:t xml:space="preserve"> 13</w:t>
            </w:r>
          </w:p>
          <w:p w14:paraId="51144348" w14:textId="133AE3CD" w:rsidR="00195289" w:rsidRPr="00DF4FF4" w:rsidRDefault="00195289" w:rsidP="001C77EC">
            <w:pPr>
              <w:rPr>
                <w:sz w:val="23"/>
                <w:szCs w:val="23"/>
              </w:rPr>
            </w:pPr>
            <w:r>
              <w:rPr>
                <w:sz w:val="23"/>
                <w:szCs w:val="23"/>
              </w:rPr>
              <w:t>W: 11/21</w:t>
            </w:r>
          </w:p>
        </w:tc>
        <w:tc>
          <w:tcPr>
            <w:tcW w:w="2723" w:type="dxa"/>
            <w:shd w:val="clear" w:color="auto" w:fill="C4BC96" w:themeFill="background2" w:themeFillShade="BF"/>
          </w:tcPr>
          <w:p w14:paraId="1115B1E8" w14:textId="43C21B64" w:rsidR="00195289" w:rsidRPr="00DF4FF4" w:rsidRDefault="00195289" w:rsidP="001C77EC">
            <w:pPr>
              <w:rPr>
                <w:sz w:val="23"/>
                <w:szCs w:val="23"/>
              </w:rPr>
            </w:pPr>
            <w:r>
              <w:rPr>
                <w:sz w:val="23"/>
                <w:szCs w:val="23"/>
              </w:rPr>
              <w:t>NO CLASS</w:t>
            </w:r>
          </w:p>
        </w:tc>
        <w:tc>
          <w:tcPr>
            <w:tcW w:w="3307" w:type="dxa"/>
            <w:shd w:val="clear" w:color="auto" w:fill="C4BC96" w:themeFill="background2" w:themeFillShade="BF"/>
          </w:tcPr>
          <w:p w14:paraId="17619400" w14:textId="06BA7B8A" w:rsidR="00195289" w:rsidRPr="00DF4FF4" w:rsidRDefault="00195289" w:rsidP="00195289">
            <w:pPr>
              <w:rPr>
                <w:sz w:val="23"/>
                <w:szCs w:val="23"/>
              </w:rPr>
            </w:pPr>
          </w:p>
        </w:tc>
        <w:tc>
          <w:tcPr>
            <w:tcW w:w="2579" w:type="dxa"/>
            <w:shd w:val="clear" w:color="auto" w:fill="C4BC96" w:themeFill="background2" w:themeFillShade="BF"/>
          </w:tcPr>
          <w:p w14:paraId="15778531" w14:textId="745D4D03" w:rsidR="00195289" w:rsidRPr="00DF4FF4" w:rsidRDefault="00195289" w:rsidP="00270A9A">
            <w:pPr>
              <w:rPr>
                <w:sz w:val="23"/>
                <w:szCs w:val="23"/>
              </w:rPr>
            </w:pPr>
          </w:p>
        </w:tc>
      </w:tr>
      <w:tr w:rsidR="00195289" w:rsidRPr="00DF4FF4" w14:paraId="7137EDE6" w14:textId="77777777" w:rsidTr="00195289">
        <w:tc>
          <w:tcPr>
            <w:tcW w:w="1255" w:type="dxa"/>
            <w:tcBorders>
              <w:bottom w:val="single" w:sz="4" w:space="0" w:color="auto"/>
            </w:tcBorders>
            <w:shd w:val="clear" w:color="auto" w:fill="auto"/>
          </w:tcPr>
          <w:p w14:paraId="09982238" w14:textId="77777777" w:rsidR="00195289" w:rsidRPr="00DF4FF4" w:rsidRDefault="00195289" w:rsidP="00195289">
            <w:pPr>
              <w:rPr>
                <w:sz w:val="23"/>
                <w:szCs w:val="23"/>
              </w:rPr>
            </w:pPr>
            <w:proofErr w:type="spellStart"/>
            <w:r w:rsidRPr="00DF4FF4">
              <w:rPr>
                <w:sz w:val="23"/>
                <w:szCs w:val="23"/>
              </w:rPr>
              <w:t>Wk</w:t>
            </w:r>
            <w:proofErr w:type="spellEnd"/>
            <w:r w:rsidRPr="00DF4FF4">
              <w:rPr>
                <w:sz w:val="23"/>
                <w:szCs w:val="23"/>
              </w:rPr>
              <w:t xml:space="preserve"> 14</w:t>
            </w:r>
          </w:p>
          <w:p w14:paraId="37EE07C8" w14:textId="2C657BDD" w:rsidR="00195289" w:rsidRDefault="00195289" w:rsidP="00195289">
            <w:pPr>
              <w:rPr>
                <w:sz w:val="23"/>
                <w:szCs w:val="23"/>
              </w:rPr>
            </w:pPr>
            <w:r>
              <w:rPr>
                <w:sz w:val="23"/>
                <w:szCs w:val="23"/>
              </w:rPr>
              <w:t>M: 11/26</w:t>
            </w:r>
          </w:p>
        </w:tc>
        <w:tc>
          <w:tcPr>
            <w:tcW w:w="2723" w:type="dxa"/>
          </w:tcPr>
          <w:p w14:paraId="41AD485E" w14:textId="23DA8DF7" w:rsidR="00195289" w:rsidRPr="00DF4FF4" w:rsidRDefault="00195289" w:rsidP="001C77EC">
            <w:pPr>
              <w:rPr>
                <w:sz w:val="23"/>
                <w:szCs w:val="23"/>
              </w:rPr>
            </w:pPr>
            <w:r w:rsidRPr="00DF4FF4">
              <w:rPr>
                <w:sz w:val="23"/>
                <w:szCs w:val="23"/>
              </w:rPr>
              <w:t>Writing technical prose (fine-tuning sentences &amp; paragraphs)</w:t>
            </w:r>
          </w:p>
        </w:tc>
        <w:tc>
          <w:tcPr>
            <w:tcW w:w="3307" w:type="dxa"/>
          </w:tcPr>
          <w:p w14:paraId="207EFCFE" w14:textId="77777777" w:rsidR="00195289" w:rsidRPr="00DF4FF4" w:rsidRDefault="00195289" w:rsidP="00195289">
            <w:pPr>
              <w:rPr>
                <w:sz w:val="23"/>
                <w:szCs w:val="23"/>
              </w:rPr>
            </w:pPr>
            <w:r w:rsidRPr="00DF4FF4">
              <w:rPr>
                <w:i/>
                <w:sz w:val="23"/>
                <w:szCs w:val="23"/>
              </w:rPr>
              <w:t>PSTC</w:t>
            </w:r>
            <w:r w:rsidRPr="00DF4FF4">
              <w:rPr>
                <w:sz w:val="23"/>
                <w:szCs w:val="23"/>
              </w:rPr>
              <w:t>: Ch.6, "Writing for Your Readers" (</w:t>
            </w:r>
            <w:r>
              <w:rPr>
                <w:b/>
                <w:sz w:val="23"/>
                <w:szCs w:val="23"/>
              </w:rPr>
              <w:t>123-153 only</w:t>
            </w:r>
            <w:r w:rsidRPr="00DF4FF4">
              <w:rPr>
                <w:sz w:val="23"/>
                <w:szCs w:val="23"/>
              </w:rPr>
              <w:t>)</w:t>
            </w:r>
          </w:p>
          <w:p w14:paraId="2FBE0748" w14:textId="77777777" w:rsidR="00195289" w:rsidRPr="00DF4FF4" w:rsidRDefault="00195289" w:rsidP="00C65CFE">
            <w:pPr>
              <w:rPr>
                <w:i/>
                <w:sz w:val="23"/>
                <w:szCs w:val="23"/>
              </w:rPr>
            </w:pPr>
          </w:p>
        </w:tc>
        <w:tc>
          <w:tcPr>
            <w:tcW w:w="2579" w:type="dxa"/>
          </w:tcPr>
          <w:p w14:paraId="282A136C" w14:textId="77777777" w:rsidR="00195289" w:rsidRPr="00DF4FF4" w:rsidRDefault="00195289" w:rsidP="00270A9A">
            <w:pPr>
              <w:rPr>
                <w:sz w:val="23"/>
                <w:szCs w:val="23"/>
              </w:rPr>
            </w:pPr>
          </w:p>
        </w:tc>
      </w:tr>
      <w:tr w:rsidR="00195289" w:rsidRPr="00DF4FF4" w14:paraId="13C3B531" w14:textId="77777777" w:rsidTr="00472188">
        <w:tc>
          <w:tcPr>
            <w:tcW w:w="1255" w:type="dxa"/>
            <w:shd w:val="clear" w:color="auto" w:fill="auto"/>
          </w:tcPr>
          <w:p w14:paraId="14D9E6CC" w14:textId="77777777" w:rsidR="00195289" w:rsidRPr="00DF4FF4" w:rsidRDefault="00195289" w:rsidP="00195289">
            <w:pPr>
              <w:rPr>
                <w:sz w:val="23"/>
                <w:szCs w:val="23"/>
              </w:rPr>
            </w:pPr>
            <w:proofErr w:type="spellStart"/>
            <w:r w:rsidRPr="00DF4FF4">
              <w:rPr>
                <w:sz w:val="23"/>
                <w:szCs w:val="23"/>
              </w:rPr>
              <w:t>Wk</w:t>
            </w:r>
            <w:proofErr w:type="spellEnd"/>
            <w:r w:rsidRPr="00DF4FF4">
              <w:rPr>
                <w:sz w:val="23"/>
                <w:szCs w:val="23"/>
              </w:rPr>
              <w:t xml:space="preserve"> 14</w:t>
            </w:r>
          </w:p>
          <w:p w14:paraId="3D30BA13" w14:textId="0677CD38" w:rsidR="00195289" w:rsidRPr="00DF4FF4" w:rsidRDefault="00195289" w:rsidP="00195289">
            <w:pPr>
              <w:rPr>
                <w:sz w:val="23"/>
                <w:szCs w:val="23"/>
              </w:rPr>
            </w:pPr>
            <w:r>
              <w:rPr>
                <w:sz w:val="23"/>
                <w:szCs w:val="23"/>
              </w:rPr>
              <w:t>W: 11/28</w:t>
            </w:r>
          </w:p>
        </w:tc>
        <w:tc>
          <w:tcPr>
            <w:tcW w:w="2723" w:type="dxa"/>
          </w:tcPr>
          <w:p w14:paraId="20C28403" w14:textId="77777777" w:rsidR="00195289" w:rsidRDefault="00195289" w:rsidP="001C77EC">
            <w:pPr>
              <w:rPr>
                <w:sz w:val="23"/>
                <w:szCs w:val="23"/>
              </w:rPr>
            </w:pPr>
            <w:r>
              <w:rPr>
                <w:sz w:val="23"/>
                <w:szCs w:val="23"/>
              </w:rPr>
              <w:t>Creating budgets &amp;</w:t>
            </w:r>
          </w:p>
          <w:p w14:paraId="0F305AF3" w14:textId="614F28BA" w:rsidR="00195289" w:rsidRPr="00DF4FF4" w:rsidRDefault="00195289" w:rsidP="001C77EC">
            <w:pPr>
              <w:rPr>
                <w:sz w:val="23"/>
                <w:szCs w:val="23"/>
              </w:rPr>
            </w:pPr>
            <w:r>
              <w:rPr>
                <w:sz w:val="23"/>
                <w:szCs w:val="23"/>
              </w:rPr>
              <w:t>Team Project Work Day</w:t>
            </w:r>
          </w:p>
        </w:tc>
        <w:tc>
          <w:tcPr>
            <w:tcW w:w="3307" w:type="dxa"/>
          </w:tcPr>
          <w:p w14:paraId="0AFD1932" w14:textId="77777777" w:rsidR="00195289" w:rsidRPr="00DF4FF4" w:rsidRDefault="00195289" w:rsidP="001C77EC">
            <w:pPr>
              <w:rPr>
                <w:sz w:val="23"/>
                <w:szCs w:val="23"/>
              </w:rPr>
            </w:pPr>
          </w:p>
        </w:tc>
        <w:tc>
          <w:tcPr>
            <w:tcW w:w="2579" w:type="dxa"/>
          </w:tcPr>
          <w:p w14:paraId="2ABC4584" w14:textId="79231FE2" w:rsidR="00195289" w:rsidRPr="00195289" w:rsidRDefault="00195289" w:rsidP="00195289">
            <w:pPr>
              <w:rPr>
                <w:sz w:val="23"/>
                <w:szCs w:val="23"/>
              </w:rPr>
            </w:pPr>
            <w:r w:rsidRPr="00195289">
              <w:rPr>
                <w:sz w:val="23"/>
                <w:szCs w:val="23"/>
                <w:u w:val="single"/>
              </w:rPr>
              <w:t xml:space="preserve">Due Sunday, </w:t>
            </w:r>
            <w:r>
              <w:rPr>
                <w:sz w:val="23"/>
                <w:szCs w:val="23"/>
                <w:u w:val="single"/>
              </w:rPr>
              <w:t>12/2</w:t>
            </w:r>
            <w:r w:rsidRPr="00195289">
              <w:rPr>
                <w:sz w:val="23"/>
                <w:szCs w:val="23"/>
                <w:u w:val="single"/>
              </w:rPr>
              <w:t>, at 11:59pm</w:t>
            </w:r>
            <w:r w:rsidRPr="00195289">
              <w:rPr>
                <w:sz w:val="23"/>
                <w:szCs w:val="23"/>
              </w:rPr>
              <w:t xml:space="preserve">: OPTIONAL –A draft of a major section of their Proposal, which allows me to give feedback </w:t>
            </w:r>
          </w:p>
        </w:tc>
      </w:tr>
      <w:tr w:rsidR="00195289" w:rsidRPr="00DF4FF4" w14:paraId="25437304" w14:textId="77777777" w:rsidTr="00472188">
        <w:tc>
          <w:tcPr>
            <w:tcW w:w="1255" w:type="dxa"/>
            <w:shd w:val="clear" w:color="auto" w:fill="auto"/>
          </w:tcPr>
          <w:p w14:paraId="4238D082" w14:textId="77777777" w:rsidR="00195289" w:rsidRPr="00DF4FF4" w:rsidRDefault="00195289" w:rsidP="00195289">
            <w:pPr>
              <w:rPr>
                <w:sz w:val="23"/>
                <w:szCs w:val="23"/>
              </w:rPr>
            </w:pPr>
            <w:proofErr w:type="spellStart"/>
            <w:r w:rsidRPr="00DF4FF4">
              <w:rPr>
                <w:sz w:val="23"/>
                <w:szCs w:val="23"/>
              </w:rPr>
              <w:t>Wk</w:t>
            </w:r>
            <w:proofErr w:type="spellEnd"/>
            <w:r w:rsidRPr="00DF4FF4">
              <w:rPr>
                <w:sz w:val="23"/>
                <w:szCs w:val="23"/>
              </w:rPr>
              <w:t xml:space="preserve"> 15</w:t>
            </w:r>
          </w:p>
          <w:p w14:paraId="18A3E7D7" w14:textId="77777777" w:rsidR="00195289" w:rsidRPr="00DF4FF4" w:rsidRDefault="00195289" w:rsidP="00195289">
            <w:pPr>
              <w:rPr>
                <w:sz w:val="23"/>
                <w:szCs w:val="23"/>
              </w:rPr>
            </w:pPr>
            <w:r>
              <w:rPr>
                <w:sz w:val="23"/>
                <w:szCs w:val="23"/>
              </w:rPr>
              <w:t>M: 12/3</w:t>
            </w:r>
          </w:p>
          <w:p w14:paraId="7ABE09C2" w14:textId="5FCE9FEB" w:rsidR="00195289" w:rsidRPr="00DF4FF4" w:rsidRDefault="00195289" w:rsidP="001C77EC">
            <w:pPr>
              <w:rPr>
                <w:sz w:val="23"/>
                <w:szCs w:val="23"/>
              </w:rPr>
            </w:pPr>
          </w:p>
        </w:tc>
        <w:tc>
          <w:tcPr>
            <w:tcW w:w="2723" w:type="dxa"/>
          </w:tcPr>
          <w:p w14:paraId="6789580D" w14:textId="2A543EC2" w:rsidR="00195289" w:rsidRPr="00DF4FF4" w:rsidRDefault="00195289" w:rsidP="001C77EC">
            <w:pPr>
              <w:rPr>
                <w:sz w:val="23"/>
                <w:szCs w:val="23"/>
              </w:rPr>
            </w:pPr>
            <w:r w:rsidRPr="00DF4FF4">
              <w:rPr>
                <w:sz w:val="23"/>
                <w:szCs w:val="23"/>
              </w:rPr>
              <w:t xml:space="preserve">Practice your </w:t>
            </w:r>
            <w:r>
              <w:rPr>
                <w:sz w:val="23"/>
                <w:szCs w:val="23"/>
              </w:rPr>
              <w:t xml:space="preserve">Unit 2 </w:t>
            </w:r>
            <w:r w:rsidRPr="00DF4FF4">
              <w:rPr>
                <w:sz w:val="23"/>
                <w:szCs w:val="23"/>
              </w:rPr>
              <w:t>pitches (in class)</w:t>
            </w:r>
          </w:p>
        </w:tc>
        <w:tc>
          <w:tcPr>
            <w:tcW w:w="3307" w:type="dxa"/>
          </w:tcPr>
          <w:p w14:paraId="1B03DF3D" w14:textId="1F57A301" w:rsidR="00195289" w:rsidRPr="00DF4FF4" w:rsidRDefault="00195289" w:rsidP="001C77EC">
            <w:pPr>
              <w:rPr>
                <w:sz w:val="23"/>
                <w:szCs w:val="23"/>
              </w:rPr>
            </w:pPr>
          </w:p>
        </w:tc>
        <w:tc>
          <w:tcPr>
            <w:tcW w:w="2579" w:type="dxa"/>
          </w:tcPr>
          <w:p w14:paraId="7E97EBF1" w14:textId="7CF856D0" w:rsidR="00195289" w:rsidRPr="00DF4FF4" w:rsidRDefault="00195289" w:rsidP="001C77EC">
            <w:pPr>
              <w:rPr>
                <w:sz w:val="23"/>
                <w:szCs w:val="23"/>
                <w:u w:val="single"/>
              </w:rPr>
            </w:pPr>
          </w:p>
        </w:tc>
      </w:tr>
      <w:tr w:rsidR="00195289" w:rsidRPr="00DF4FF4" w14:paraId="6297E863" w14:textId="77777777" w:rsidTr="001C77EC">
        <w:tc>
          <w:tcPr>
            <w:tcW w:w="1255" w:type="dxa"/>
          </w:tcPr>
          <w:p w14:paraId="25D94BDE" w14:textId="77777777" w:rsidR="00195289" w:rsidRPr="00DF4FF4" w:rsidRDefault="00195289" w:rsidP="00195289">
            <w:pPr>
              <w:rPr>
                <w:sz w:val="23"/>
                <w:szCs w:val="23"/>
              </w:rPr>
            </w:pPr>
            <w:proofErr w:type="spellStart"/>
            <w:r w:rsidRPr="00DF4FF4">
              <w:rPr>
                <w:sz w:val="23"/>
                <w:szCs w:val="23"/>
              </w:rPr>
              <w:t>Wk</w:t>
            </w:r>
            <w:proofErr w:type="spellEnd"/>
            <w:r w:rsidRPr="00DF4FF4">
              <w:rPr>
                <w:sz w:val="23"/>
                <w:szCs w:val="23"/>
              </w:rPr>
              <w:t xml:space="preserve"> 15</w:t>
            </w:r>
          </w:p>
          <w:p w14:paraId="1C403B9F" w14:textId="77777777" w:rsidR="00195289" w:rsidRDefault="00195289" w:rsidP="00195289">
            <w:pPr>
              <w:rPr>
                <w:sz w:val="23"/>
                <w:szCs w:val="23"/>
              </w:rPr>
            </w:pPr>
            <w:r>
              <w:rPr>
                <w:sz w:val="23"/>
                <w:szCs w:val="23"/>
              </w:rPr>
              <w:t>TW: 12/5</w:t>
            </w:r>
          </w:p>
          <w:p w14:paraId="6A8E22E6" w14:textId="77777777" w:rsidR="00195289" w:rsidRPr="00DF4FF4" w:rsidRDefault="00195289" w:rsidP="00195289">
            <w:pPr>
              <w:rPr>
                <w:sz w:val="23"/>
                <w:szCs w:val="23"/>
              </w:rPr>
            </w:pPr>
          </w:p>
        </w:tc>
        <w:tc>
          <w:tcPr>
            <w:tcW w:w="2723" w:type="dxa"/>
          </w:tcPr>
          <w:p w14:paraId="29C94DAD" w14:textId="77777777" w:rsidR="00195289" w:rsidRPr="00A87BF2" w:rsidRDefault="00195289" w:rsidP="001C77EC">
            <w:pPr>
              <w:rPr>
                <w:b/>
                <w:sz w:val="23"/>
                <w:szCs w:val="23"/>
              </w:rPr>
            </w:pPr>
            <w:r w:rsidRPr="00A87BF2">
              <w:rPr>
                <w:b/>
                <w:sz w:val="23"/>
                <w:szCs w:val="23"/>
              </w:rPr>
              <w:t xml:space="preserve">Formal </w:t>
            </w:r>
            <w:r>
              <w:rPr>
                <w:b/>
                <w:sz w:val="23"/>
                <w:szCs w:val="23"/>
              </w:rPr>
              <w:t xml:space="preserve">Unit 2 Team </w:t>
            </w:r>
            <w:r w:rsidRPr="00A87BF2">
              <w:rPr>
                <w:b/>
                <w:sz w:val="23"/>
                <w:szCs w:val="23"/>
              </w:rPr>
              <w:t>Pitches (in class)</w:t>
            </w:r>
          </w:p>
          <w:p w14:paraId="69DDC17F" w14:textId="5E276E8F" w:rsidR="00195289" w:rsidRPr="00DF4FF4" w:rsidRDefault="00195289" w:rsidP="001C77EC">
            <w:pPr>
              <w:rPr>
                <w:sz w:val="23"/>
                <w:szCs w:val="23"/>
              </w:rPr>
            </w:pPr>
          </w:p>
        </w:tc>
        <w:tc>
          <w:tcPr>
            <w:tcW w:w="3307" w:type="dxa"/>
          </w:tcPr>
          <w:p w14:paraId="7B550D35" w14:textId="77777777" w:rsidR="00195289" w:rsidRPr="00DF4FF4" w:rsidRDefault="00195289" w:rsidP="001C77EC">
            <w:pPr>
              <w:rPr>
                <w:sz w:val="23"/>
                <w:szCs w:val="23"/>
              </w:rPr>
            </w:pPr>
          </w:p>
        </w:tc>
        <w:tc>
          <w:tcPr>
            <w:tcW w:w="2579" w:type="dxa"/>
          </w:tcPr>
          <w:p w14:paraId="08E8B5ED" w14:textId="77777777" w:rsidR="00195289" w:rsidRPr="00DF4FF4" w:rsidRDefault="00195289" w:rsidP="001C77EC">
            <w:pPr>
              <w:rPr>
                <w:sz w:val="23"/>
                <w:szCs w:val="23"/>
              </w:rPr>
            </w:pPr>
          </w:p>
        </w:tc>
      </w:tr>
      <w:tr w:rsidR="00195289" w:rsidRPr="00DF4FF4" w14:paraId="1B797F74" w14:textId="77777777" w:rsidTr="001C77EC">
        <w:tc>
          <w:tcPr>
            <w:tcW w:w="1255" w:type="dxa"/>
          </w:tcPr>
          <w:p w14:paraId="7A1D42BF" w14:textId="77777777" w:rsidR="00195289" w:rsidRPr="00DF4FF4" w:rsidRDefault="00195289" w:rsidP="00195289">
            <w:pPr>
              <w:rPr>
                <w:sz w:val="23"/>
                <w:szCs w:val="23"/>
              </w:rPr>
            </w:pPr>
          </w:p>
        </w:tc>
        <w:tc>
          <w:tcPr>
            <w:tcW w:w="2723" w:type="dxa"/>
          </w:tcPr>
          <w:p w14:paraId="2AB5A4A4" w14:textId="77777777" w:rsidR="00195289" w:rsidRDefault="00195289" w:rsidP="001C77EC">
            <w:pPr>
              <w:rPr>
                <w:sz w:val="23"/>
                <w:szCs w:val="23"/>
                <w:u w:val="single"/>
              </w:rPr>
            </w:pPr>
          </w:p>
          <w:p w14:paraId="1579E34D" w14:textId="77777777" w:rsidR="00195289" w:rsidRPr="00DF4FF4" w:rsidRDefault="00195289" w:rsidP="001C77EC">
            <w:pPr>
              <w:rPr>
                <w:sz w:val="23"/>
                <w:szCs w:val="23"/>
              </w:rPr>
            </w:pPr>
            <w:r w:rsidRPr="00DF4FF4">
              <w:rPr>
                <w:sz w:val="23"/>
                <w:szCs w:val="23"/>
                <w:u w:val="single"/>
              </w:rPr>
              <w:t>Due</w:t>
            </w:r>
            <w:r>
              <w:rPr>
                <w:sz w:val="23"/>
                <w:szCs w:val="23"/>
                <w:u w:val="single"/>
              </w:rPr>
              <w:t xml:space="preserve"> Friday, 12/7, at 11:59pm</w:t>
            </w:r>
            <w:r w:rsidRPr="00DF4FF4">
              <w:rPr>
                <w:sz w:val="23"/>
                <w:szCs w:val="23"/>
              </w:rPr>
              <w:t xml:space="preserve">: Final </w:t>
            </w:r>
            <w:r>
              <w:rPr>
                <w:sz w:val="23"/>
                <w:szCs w:val="23"/>
              </w:rPr>
              <w:t xml:space="preserve">Unit 2 Team </w:t>
            </w:r>
            <w:r w:rsidRPr="00DF4FF4">
              <w:rPr>
                <w:sz w:val="23"/>
                <w:szCs w:val="23"/>
              </w:rPr>
              <w:t>Proposal with Letter/Email of Transmittal</w:t>
            </w:r>
          </w:p>
          <w:p w14:paraId="0011AB89" w14:textId="77777777" w:rsidR="00195289" w:rsidRPr="00DF4FF4" w:rsidRDefault="00195289" w:rsidP="001C77EC">
            <w:pPr>
              <w:rPr>
                <w:sz w:val="23"/>
                <w:szCs w:val="23"/>
              </w:rPr>
            </w:pPr>
          </w:p>
          <w:p w14:paraId="40EE60D7" w14:textId="77777777" w:rsidR="00195289" w:rsidRDefault="00195289" w:rsidP="001C77EC">
            <w:pPr>
              <w:rPr>
                <w:sz w:val="23"/>
                <w:szCs w:val="23"/>
              </w:rPr>
            </w:pPr>
            <w:r w:rsidRPr="00DF4FF4">
              <w:rPr>
                <w:sz w:val="23"/>
                <w:szCs w:val="23"/>
                <w:u w:val="single"/>
              </w:rPr>
              <w:t>Due</w:t>
            </w:r>
            <w:r>
              <w:rPr>
                <w:sz w:val="23"/>
                <w:szCs w:val="23"/>
                <w:u w:val="single"/>
              </w:rPr>
              <w:t xml:space="preserve"> Friday, 12/7, at 11:59pm</w:t>
            </w:r>
            <w:r w:rsidRPr="00DF4FF4">
              <w:rPr>
                <w:sz w:val="23"/>
                <w:szCs w:val="23"/>
              </w:rPr>
              <w:t>: Self/Team Evaluations</w:t>
            </w:r>
            <w:r>
              <w:rPr>
                <w:sz w:val="23"/>
                <w:szCs w:val="23"/>
              </w:rPr>
              <w:t xml:space="preserve"> (Completed Individually)</w:t>
            </w:r>
          </w:p>
          <w:p w14:paraId="5D80FF31" w14:textId="77777777" w:rsidR="00195289" w:rsidRPr="00DF4FF4" w:rsidRDefault="00195289" w:rsidP="001C77EC">
            <w:pPr>
              <w:rPr>
                <w:sz w:val="23"/>
                <w:szCs w:val="23"/>
              </w:rPr>
            </w:pPr>
          </w:p>
        </w:tc>
        <w:tc>
          <w:tcPr>
            <w:tcW w:w="3307" w:type="dxa"/>
          </w:tcPr>
          <w:p w14:paraId="38CAED71" w14:textId="77777777" w:rsidR="00195289" w:rsidRPr="00DF4FF4" w:rsidRDefault="00195289" w:rsidP="001C77EC">
            <w:pPr>
              <w:rPr>
                <w:sz w:val="23"/>
                <w:szCs w:val="23"/>
              </w:rPr>
            </w:pPr>
          </w:p>
        </w:tc>
        <w:tc>
          <w:tcPr>
            <w:tcW w:w="2579" w:type="dxa"/>
          </w:tcPr>
          <w:p w14:paraId="5C03DE71" w14:textId="77777777" w:rsidR="00195289" w:rsidRPr="00DF4FF4" w:rsidRDefault="00195289" w:rsidP="001C77EC">
            <w:pPr>
              <w:rPr>
                <w:sz w:val="23"/>
                <w:szCs w:val="23"/>
              </w:rPr>
            </w:pPr>
          </w:p>
        </w:tc>
      </w:tr>
      <w:tr w:rsidR="00195289" w:rsidRPr="00DF4FF4" w14:paraId="59F33A51" w14:textId="77777777" w:rsidTr="001C77EC">
        <w:tc>
          <w:tcPr>
            <w:tcW w:w="1255" w:type="dxa"/>
          </w:tcPr>
          <w:p w14:paraId="1F1B35EC" w14:textId="77777777" w:rsidR="00195289" w:rsidRPr="00DF4FF4" w:rsidRDefault="00195289" w:rsidP="001C77EC">
            <w:pPr>
              <w:rPr>
                <w:sz w:val="23"/>
                <w:szCs w:val="23"/>
              </w:rPr>
            </w:pPr>
          </w:p>
        </w:tc>
        <w:tc>
          <w:tcPr>
            <w:tcW w:w="8609" w:type="dxa"/>
            <w:gridSpan w:val="3"/>
          </w:tcPr>
          <w:p w14:paraId="1405E92F" w14:textId="77777777" w:rsidR="00195289" w:rsidRDefault="00195289" w:rsidP="001C77EC">
            <w:pPr>
              <w:ind w:hanging="7"/>
              <w:rPr>
                <w:sz w:val="23"/>
                <w:szCs w:val="23"/>
                <w:u w:val="single"/>
              </w:rPr>
            </w:pPr>
          </w:p>
          <w:p w14:paraId="41CF5F5B" w14:textId="77777777" w:rsidR="00195289" w:rsidRDefault="00195289" w:rsidP="001C77EC">
            <w:pPr>
              <w:ind w:hanging="7"/>
              <w:rPr>
                <w:sz w:val="23"/>
                <w:szCs w:val="23"/>
              </w:rPr>
            </w:pPr>
            <w:r w:rsidRPr="00DF4FF4">
              <w:rPr>
                <w:sz w:val="23"/>
                <w:szCs w:val="23"/>
                <w:u w:val="single"/>
              </w:rPr>
              <w:t>Due</w:t>
            </w:r>
            <w:r>
              <w:rPr>
                <w:sz w:val="23"/>
                <w:szCs w:val="23"/>
                <w:u w:val="single"/>
              </w:rPr>
              <w:t xml:space="preserve"> Friday, 12/7 at 11:59pm</w:t>
            </w:r>
            <w:r w:rsidRPr="00DF4FF4">
              <w:rPr>
                <w:sz w:val="23"/>
                <w:szCs w:val="23"/>
              </w:rPr>
              <w:t xml:space="preserve">: Reflection </w:t>
            </w:r>
            <w:r>
              <w:rPr>
                <w:sz w:val="23"/>
                <w:szCs w:val="23"/>
              </w:rPr>
              <w:t>Document (Completed Individually)</w:t>
            </w:r>
          </w:p>
          <w:p w14:paraId="006C688B" w14:textId="77777777" w:rsidR="00195289" w:rsidRPr="00DF4FF4" w:rsidRDefault="00195289" w:rsidP="001C77EC">
            <w:pPr>
              <w:rPr>
                <w:sz w:val="23"/>
                <w:szCs w:val="23"/>
              </w:rPr>
            </w:pPr>
          </w:p>
        </w:tc>
      </w:tr>
      <w:tr w:rsidR="00195289" w:rsidRPr="00DF4FF4" w14:paraId="21A0F262" w14:textId="77777777" w:rsidTr="001C77EC">
        <w:tc>
          <w:tcPr>
            <w:tcW w:w="1255" w:type="dxa"/>
          </w:tcPr>
          <w:p w14:paraId="63111A81" w14:textId="77777777" w:rsidR="00195289" w:rsidRPr="00DF4FF4" w:rsidRDefault="00195289" w:rsidP="001C77EC">
            <w:pPr>
              <w:rPr>
                <w:sz w:val="23"/>
                <w:szCs w:val="23"/>
              </w:rPr>
            </w:pPr>
          </w:p>
          <w:p w14:paraId="2232AD71" w14:textId="77777777" w:rsidR="00195289" w:rsidRPr="00DF4FF4" w:rsidRDefault="00195289" w:rsidP="001C77EC">
            <w:pPr>
              <w:rPr>
                <w:sz w:val="23"/>
                <w:szCs w:val="23"/>
              </w:rPr>
            </w:pPr>
          </w:p>
        </w:tc>
        <w:tc>
          <w:tcPr>
            <w:tcW w:w="8609" w:type="dxa"/>
            <w:gridSpan w:val="3"/>
          </w:tcPr>
          <w:p w14:paraId="23C04197" w14:textId="77777777" w:rsidR="00195289" w:rsidRPr="00DF4FF4" w:rsidRDefault="00195289" w:rsidP="001C77EC">
            <w:pPr>
              <w:ind w:hanging="7"/>
              <w:rPr>
                <w:sz w:val="23"/>
                <w:szCs w:val="23"/>
              </w:rPr>
            </w:pPr>
          </w:p>
        </w:tc>
      </w:tr>
    </w:tbl>
    <w:p w14:paraId="4EA29415" w14:textId="77777777" w:rsidR="00970F9A" w:rsidRDefault="00970F9A" w:rsidP="00970F9A"/>
    <w:sectPr w:rsidR="00970F9A" w:rsidSect="00D7582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459D7" w14:textId="77777777" w:rsidR="00195289" w:rsidRDefault="00195289" w:rsidP="00FF608D">
      <w:r>
        <w:separator/>
      </w:r>
    </w:p>
  </w:endnote>
  <w:endnote w:type="continuationSeparator" w:id="0">
    <w:p w14:paraId="5CD77246" w14:textId="77777777" w:rsidR="00195289" w:rsidRDefault="00195289" w:rsidP="00FF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DE49A" w14:textId="77777777" w:rsidR="00195289" w:rsidRDefault="00195289" w:rsidP="00EC4A2A">
    <w:pPr>
      <w:pStyle w:val="Footer"/>
      <w:jc w:val="center"/>
    </w:pPr>
    <w:r>
      <w:t xml:space="preserve">Page </w:t>
    </w:r>
    <w:r>
      <w:fldChar w:fldCharType="begin"/>
    </w:r>
    <w:r>
      <w:instrText xml:space="preserve"> PAGE </w:instrText>
    </w:r>
    <w:r>
      <w:fldChar w:fldCharType="separate"/>
    </w:r>
    <w:r w:rsidR="002C4449">
      <w:rPr>
        <w:noProof/>
      </w:rPr>
      <w:t>1</w:t>
    </w:r>
    <w:r>
      <w:rPr>
        <w:noProof/>
      </w:rPr>
      <w:fldChar w:fldCharType="end"/>
    </w:r>
    <w:r>
      <w:t xml:space="preserve"> of </w:t>
    </w:r>
    <w:fldSimple w:instr=" NUMPAGES ">
      <w:r w:rsidR="002C4449">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B61FA" w14:textId="77777777" w:rsidR="00195289" w:rsidRDefault="00195289" w:rsidP="00FF608D">
      <w:r>
        <w:separator/>
      </w:r>
    </w:p>
  </w:footnote>
  <w:footnote w:type="continuationSeparator" w:id="0">
    <w:p w14:paraId="0A35BF9B" w14:textId="77777777" w:rsidR="00195289" w:rsidRDefault="00195289" w:rsidP="00FF60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2F8C3" w14:textId="77777777" w:rsidR="00195289" w:rsidRDefault="00195289" w:rsidP="002F0E85">
    <w:pPr>
      <w:pStyle w:val="Header"/>
      <w:rPr>
        <w:b/>
        <w:bCs/>
        <w:i/>
        <w:iCs/>
        <w:color w:val="FF0000"/>
        <w:sz w:val="28"/>
        <w:szCs w:val="28"/>
      </w:rPr>
    </w:pPr>
  </w:p>
  <w:p w14:paraId="10FE3A31" w14:textId="77777777" w:rsidR="00195289" w:rsidRPr="00E949DB" w:rsidRDefault="00195289" w:rsidP="002F0E85">
    <w:pPr>
      <w:pStyle w:val="Header"/>
      <w:rPr>
        <w:i/>
        <w:iCs/>
        <w:color w:val="FF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ED9"/>
    <w:multiLevelType w:val="hybridMultilevel"/>
    <w:tmpl w:val="AC16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62376"/>
    <w:multiLevelType w:val="hybridMultilevel"/>
    <w:tmpl w:val="3FA4C2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3B43EAA"/>
    <w:multiLevelType w:val="hybridMultilevel"/>
    <w:tmpl w:val="F94430EA"/>
    <w:lvl w:ilvl="0" w:tplc="04090001">
      <w:start w:val="1"/>
      <w:numFmt w:val="bullet"/>
      <w:lvlText w:val=""/>
      <w:lvlJc w:val="left"/>
      <w:pPr>
        <w:tabs>
          <w:tab w:val="num" w:pos="720"/>
        </w:tabs>
        <w:ind w:left="720" w:hanging="360"/>
      </w:pPr>
      <w:rPr>
        <w:rFonts w:ascii="Symbol" w:hAnsi="Symbol" w:cs="Symbol" w:hint="default"/>
      </w:rPr>
    </w:lvl>
    <w:lvl w:ilvl="1" w:tplc="00010409">
      <w:start w:val="1"/>
      <w:numFmt w:val="bullet"/>
      <w:lvlText w:val=""/>
      <w:lvlJc w:val="left"/>
      <w:pPr>
        <w:tabs>
          <w:tab w:val="num" w:pos="1440"/>
        </w:tabs>
        <w:ind w:left="1440" w:hanging="360"/>
      </w:pPr>
      <w:rPr>
        <w:rFonts w:ascii="Symbol" w:hAnsi="Symbol" w:cs="Symbo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07087369"/>
    <w:multiLevelType w:val="hybridMultilevel"/>
    <w:tmpl w:val="85B6F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A191CCC"/>
    <w:multiLevelType w:val="hybridMultilevel"/>
    <w:tmpl w:val="FE9C3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5349A"/>
    <w:multiLevelType w:val="hybridMultilevel"/>
    <w:tmpl w:val="670EFDBC"/>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D745BC3"/>
    <w:multiLevelType w:val="hybridMultilevel"/>
    <w:tmpl w:val="3EACC74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7D79B2"/>
    <w:multiLevelType w:val="hybridMultilevel"/>
    <w:tmpl w:val="C40A499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nsid w:val="12B90034"/>
    <w:multiLevelType w:val="hybridMultilevel"/>
    <w:tmpl w:val="62E2EEA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nsid w:val="131C49BF"/>
    <w:multiLevelType w:val="hybridMultilevel"/>
    <w:tmpl w:val="3B9AF9E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nsid w:val="17083884"/>
    <w:multiLevelType w:val="hybridMultilevel"/>
    <w:tmpl w:val="E1724F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9AC157D"/>
    <w:multiLevelType w:val="hybridMultilevel"/>
    <w:tmpl w:val="131C63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1C0A50F2"/>
    <w:multiLevelType w:val="hybridMultilevel"/>
    <w:tmpl w:val="252684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1EC510E3"/>
    <w:multiLevelType w:val="hybridMultilevel"/>
    <w:tmpl w:val="8FC6291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nsid w:val="220E270B"/>
    <w:multiLevelType w:val="hybridMultilevel"/>
    <w:tmpl w:val="2E361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DF1CA9"/>
    <w:multiLevelType w:val="hybridMultilevel"/>
    <w:tmpl w:val="609EED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D861895"/>
    <w:multiLevelType w:val="hybridMultilevel"/>
    <w:tmpl w:val="98D47E9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nsid w:val="2D9C7D18"/>
    <w:multiLevelType w:val="hybridMultilevel"/>
    <w:tmpl w:val="84B22DE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nsid w:val="34D33AAC"/>
    <w:multiLevelType w:val="hybridMultilevel"/>
    <w:tmpl w:val="164E068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9">
    <w:nsid w:val="371E2E9F"/>
    <w:multiLevelType w:val="hybridMultilevel"/>
    <w:tmpl w:val="102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050F6"/>
    <w:multiLevelType w:val="hybridMultilevel"/>
    <w:tmpl w:val="4B5E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85F52"/>
    <w:multiLevelType w:val="hybridMultilevel"/>
    <w:tmpl w:val="19DC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0344BB"/>
    <w:multiLevelType w:val="hybridMultilevel"/>
    <w:tmpl w:val="D96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D039CB"/>
    <w:multiLevelType w:val="hybridMultilevel"/>
    <w:tmpl w:val="CA6C2A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4D446FE"/>
    <w:multiLevelType w:val="hybridMultilevel"/>
    <w:tmpl w:val="5FEA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E503E"/>
    <w:multiLevelType w:val="hybridMultilevel"/>
    <w:tmpl w:val="23C00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62B62A12"/>
    <w:multiLevelType w:val="hybridMultilevel"/>
    <w:tmpl w:val="8744A99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nsid w:val="639339CA"/>
    <w:multiLevelType w:val="hybridMultilevel"/>
    <w:tmpl w:val="73A4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2701B"/>
    <w:multiLevelType w:val="hybridMultilevel"/>
    <w:tmpl w:val="23C45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723E7E7C"/>
    <w:multiLevelType w:val="hybridMultilevel"/>
    <w:tmpl w:val="4F0615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73461F40"/>
    <w:multiLevelType w:val="hybridMultilevel"/>
    <w:tmpl w:val="9D4CFA0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nsid w:val="76514B59"/>
    <w:multiLevelType w:val="hybridMultilevel"/>
    <w:tmpl w:val="D02492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768D3DD9"/>
    <w:multiLevelType w:val="hybridMultilevel"/>
    <w:tmpl w:val="D264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EE6A4B"/>
    <w:multiLevelType w:val="hybridMultilevel"/>
    <w:tmpl w:val="BAC6C4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nsid w:val="78BC0592"/>
    <w:multiLevelType w:val="hybridMultilevel"/>
    <w:tmpl w:val="D96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0D7133"/>
    <w:multiLevelType w:val="hybridMultilevel"/>
    <w:tmpl w:val="EBB4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A10C2A"/>
    <w:multiLevelType w:val="hybridMultilevel"/>
    <w:tmpl w:val="F858E9E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7">
    <w:nsid w:val="7EE97E37"/>
    <w:multiLevelType w:val="hybridMultilevel"/>
    <w:tmpl w:val="8E2A81E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8"/>
  </w:num>
  <w:num w:numId="2">
    <w:abstractNumId w:val="2"/>
  </w:num>
  <w:num w:numId="3">
    <w:abstractNumId w:val="4"/>
  </w:num>
  <w:num w:numId="4">
    <w:abstractNumId w:val="15"/>
  </w:num>
  <w:num w:numId="5">
    <w:abstractNumId w:val="31"/>
  </w:num>
  <w:num w:numId="6">
    <w:abstractNumId w:val="16"/>
  </w:num>
  <w:num w:numId="7">
    <w:abstractNumId w:val="30"/>
  </w:num>
  <w:num w:numId="8">
    <w:abstractNumId w:val="36"/>
  </w:num>
  <w:num w:numId="9">
    <w:abstractNumId w:val="26"/>
  </w:num>
  <w:num w:numId="10">
    <w:abstractNumId w:val="7"/>
  </w:num>
  <w:num w:numId="11">
    <w:abstractNumId w:val="17"/>
  </w:num>
  <w:num w:numId="12">
    <w:abstractNumId w:val="9"/>
  </w:num>
  <w:num w:numId="13">
    <w:abstractNumId w:val="37"/>
  </w:num>
  <w:num w:numId="14">
    <w:abstractNumId w:val="13"/>
  </w:num>
  <w:num w:numId="15">
    <w:abstractNumId w:val="8"/>
  </w:num>
  <w:num w:numId="16">
    <w:abstractNumId w:val="23"/>
  </w:num>
  <w:num w:numId="17">
    <w:abstractNumId w:val="28"/>
  </w:num>
  <w:num w:numId="18">
    <w:abstractNumId w:val="1"/>
  </w:num>
  <w:num w:numId="19">
    <w:abstractNumId w:val="29"/>
  </w:num>
  <w:num w:numId="20">
    <w:abstractNumId w:val="25"/>
  </w:num>
  <w:num w:numId="21">
    <w:abstractNumId w:val="11"/>
  </w:num>
  <w:num w:numId="22">
    <w:abstractNumId w:val="12"/>
  </w:num>
  <w:num w:numId="23">
    <w:abstractNumId w:val="33"/>
  </w:num>
  <w:num w:numId="24">
    <w:abstractNumId w:val="10"/>
  </w:num>
  <w:num w:numId="25">
    <w:abstractNumId w:val="32"/>
  </w:num>
  <w:num w:numId="26">
    <w:abstractNumId w:val="24"/>
  </w:num>
  <w:num w:numId="27">
    <w:abstractNumId w:val="27"/>
  </w:num>
  <w:num w:numId="28">
    <w:abstractNumId w:val="22"/>
  </w:num>
  <w:num w:numId="29">
    <w:abstractNumId w:val="14"/>
  </w:num>
  <w:num w:numId="30">
    <w:abstractNumId w:val="5"/>
  </w:num>
  <w:num w:numId="31">
    <w:abstractNumId w:val="34"/>
  </w:num>
  <w:num w:numId="32">
    <w:abstractNumId w:val="21"/>
  </w:num>
  <w:num w:numId="33">
    <w:abstractNumId w:val="19"/>
  </w:num>
  <w:num w:numId="34">
    <w:abstractNumId w:val="6"/>
  </w:num>
  <w:num w:numId="35">
    <w:abstractNumId w:val="3"/>
  </w:num>
  <w:num w:numId="36">
    <w:abstractNumId w:val="0"/>
  </w:num>
  <w:num w:numId="37">
    <w:abstractNumId w:val="35"/>
  </w:num>
  <w:num w:numId="38">
    <w:abstractNumId w:val="20"/>
  </w:num>
  <w:numIdMacAtCleanup w:val="2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proofState w:spelling="clean" w:grammar="clean"/>
  <w:defaultTabStop w:val="720"/>
  <w:doNotHyphenateCaps/>
  <w:drawingGridHorizontalSpacing w:val="10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012"/>
    <w:rsid w:val="00000EE9"/>
    <w:rsid w:val="00002911"/>
    <w:rsid w:val="00006072"/>
    <w:rsid w:val="000067AB"/>
    <w:rsid w:val="00016CF8"/>
    <w:rsid w:val="00022C5A"/>
    <w:rsid w:val="0003340F"/>
    <w:rsid w:val="00043713"/>
    <w:rsid w:val="00043A8B"/>
    <w:rsid w:val="00053206"/>
    <w:rsid w:val="000563E5"/>
    <w:rsid w:val="0007311F"/>
    <w:rsid w:val="0007795A"/>
    <w:rsid w:val="000858BC"/>
    <w:rsid w:val="00094750"/>
    <w:rsid w:val="00094DEF"/>
    <w:rsid w:val="000B48CD"/>
    <w:rsid w:val="000B65B6"/>
    <w:rsid w:val="000C410E"/>
    <w:rsid w:val="000D3636"/>
    <w:rsid w:val="000D4EAE"/>
    <w:rsid w:val="000E125B"/>
    <w:rsid w:val="000E16E9"/>
    <w:rsid w:val="000E18A1"/>
    <w:rsid w:val="000E19EF"/>
    <w:rsid w:val="000F21C6"/>
    <w:rsid w:val="00105251"/>
    <w:rsid w:val="001233C5"/>
    <w:rsid w:val="00124F69"/>
    <w:rsid w:val="00125B28"/>
    <w:rsid w:val="00125B80"/>
    <w:rsid w:val="00125FE0"/>
    <w:rsid w:val="00130ED2"/>
    <w:rsid w:val="001367DD"/>
    <w:rsid w:val="001457E0"/>
    <w:rsid w:val="00162B4D"/>
    <w:rsid w:val="001924BA"/>
    <w:rsid w:val="00195289"/>
    <w:rsid w:val="0019550B"/>
    <w:rsid w:val="00195D79"/>
    <w:rsid w:val="0019634D"/>
    <w:rsid w:val="00197F53"/>
    <w:rsid w:val="001A125E"/>
    <w:rsid w:val="001A3FA7"/>
    <w:rsid w:val="001A788D"/>
    <w:rsid w:val="001B152D"/>
    <w:rsid w:val="001B319E"/>
    <w:rsid w:val="001C1E68"/>
    <w:rsid w:val="001C2B0E"/>
    <w:rsid w:val="001C4F55"/>
    <w:rsid w:val="001C77EC"/>
    <w:rsid w:val="001D14D1"/>
    <w:rsid w:val="001D18F5"/>
    <w:rsid w:val="001D2746"/>
    <w:rsid w:val="001D3916"/>
    <w:rsid w:val="001E01E9"/>
    <w:rsid w:val="001E137A"/>
    <w:rsid w:val="001E4848"/>
    <w:rsid w:val="001E6C18"/>
    <w:rsid w:val="001F3AAA"/>
    <w:rsid w:val="002100B7"/>
    <w:rsid w:val="0021495E"/>
    <w:rsid w:val="002328BE"/>
    <w:rsid w:val="00237AD3"/>
    <w:rsid w:val="0024081B"/>
    <w:rsid w:val="00243012"/>
    <w:rsid w:val="00251039"/>
    <w:rsid w:val="00252DC0"/>
    <w:rsid w:val="00257274"/>
    <w:rsid w:val="00260868"/>
    <w:rsid w:val="002610FD"/>
    <w:rsid w:val="0026383F"/>
    <w:rsid w:val="00266871"/>
    <w:rsid w:val="00266CDF"/>
    <w:rsid w:val="002709DB"/>
    <w:rsid w:val="00270A9A"/>
    <w:rsid w:val="00276B4B"/>
    <w:rsid w:val="00286D78"/>
    <w:rsid w:val="00286E23"/>
    <w:rsid w:val="00296635"/>
    <w:rsid w:val="002A440C"/>
    <w:rsid w:val="002A570E"/>
    <w:rsid w:val="002A69F6"/>
    <w:rsid w:val="002A7331"/>
    <w:rsid w:val="002B33F0"/>
    <w:rsid w:val="002B4451"/>
    <w:rsid w:val="002B75E6"/>
    <w:rsid w:val="002C1B3E"/>
    <w:rsid w:val="002C4449"/>
    <w:rsid w:val="002C6899"/>
    <w:rsid w:val="002C7DA9"/>
    <w:rsid w:val="002D0493"/>
    <w:rsid w:val="002D2186"/>
    <w:rsid w:val="002D255C"/>
    <w:rsid w:val="002D7805"/>
    <w:rsid w:val="002E2BB7"/>
    <w:rsid w:val="002E352D"/>
    <w:rsid w:val="002E65A3"/>
    <w:rsid w:val="002F0A0F"/>
    <w:rsid w:val="002F0E85"/>
    <w:rsid w:val="002F45D4"/>
    <w:rsid w:val="002F514D"/>
    <w:rsid w:val="0030193D"/>
    <w:rsid w:val="00304288"/>
    <w:rsid w:val="00305A8A"/>
    <w:rsid w:val="0031054F"/>
    <w:rsid w:val="003109A7"/>
    <w:rsid w:val="003111DD"/>
    <w:rsid w:val="003117A6"/>
    <w:rsid w:val="00315426"/>
    <w:rsid w:val="00320589"/>
    <w:rsid w:val="00320DBD"/>
    <w:rsid w:val="003304CA"/>
    <w:rsid w:val="003319E5"/>
    <w:rsid w:val="003423D0"/>
    <w:rsid w:val="003518D4"/>
    <w:rsid w:val="00351DE5"/>
    <w:rsid w:val="00360E35"/>
    <w:rsid w:val="00375EF3"/>
    <w:rsid w:val="00380CCC"/>
    <w:rsid w:val="00380FF5"/>
    <w:rsid w:val="00385B52"/>
    <w:rsid w:val="00386F42"/>
    <w:rsid w:val="00392053"/>
    <w:rsid w:val="00392479"/>
    <w:rsid w:val="003A0287"/>
    <w:rsid w:val="003A5F42"/>
    <w:rsid w:val="003A65FB"/>
    <w:rsid w:val="003B0D7C"/>
    <w:rsid w:val="003B6F28"/>
    <w:rsid w:val="003D1BB7"/>
    <w:rsid w:val="003D3A9A"/>
    <w:rsid w:val="003D48D3"/>
    <w:rsid w:val="003E1F1C"/>
    <w:rsid w:val="003E2524"/>
    <w:rsid w:val="003E6284"/>
    <w:rsid w:val="003E74DA"/>
    <w:rsid w:val="003F1C96"/>
    <w:rsid w:val="003F3A38"/>
    <w:rsid w:val="004017F2"/>
    <w:rsid w:val="0041459B"/>
    <w:rsid w:val="004167B1"/>
    <w:rsid w:val="00417551"/>
    <w:rsid w:val="004205F2"/>
    <w:rsid w:val="00422486"/>
    <w:rsid w:val="004317E3"/>
    <w:rsid w:val="0043308E"/>
    <w:rsid w:val="00441F53"/>
    <w:rsid w:val="004449C8"/>
    <w:rsid w:val="00445381"/>
    <w:rsid w:val="00452FE7"/>
    <w:rsid w:val="004544DB"/>
    <w:rsid w:val="004613AC"/>
    <w:rsid w:val="00464EF2"/>
    <w:rsid w:val="00466825"/>
    <w:rsid w:val="00467634"/>
    <w:rsid w:val="00470128"/>
    <w:rsid w:val="00472188"/>
    <w:rsid w:val="004824FD"/>
    <w:rsid w:val="00486511"/>
    <w:rsid w:val="004A2020"/>
    <w:rsid w:val="004A5576"/>
    <w:rsid w:val="004A5A05"/>
    <w:rsid w:val="004A78AF"/>
    <w:rsid w:val="004C1E83"/>
    <w:rsid w:val="004C4DF4"/>
    <w:rsid w:val="004C6E74"/>
    <w:rsid w:val="004D6449"/>
    <w:rsid w:val="004E1AFF"/>
    <w:rsid w:val="004E677B"/>
    <w:rsid w:val="004E7602"/>
    <w:rsid w:val="004F41A0"/>
    <w:rsid w:val="004F65C5"/>
    <w:rsid w:val="004F6F9B"/>
    <w:rsid w:val="005052C2"/>
    <w:rsid w:val="00506569"/>
    <w:rsid w:val="0050788F"/>
    <w:rsid w:val="00511488"/>
    <w:rsid w:val="0052018A"/>
    <w:rsid w:val="00522A44"/>
    <w:rsid w:val="00525483"/>
    <w:rsid w:val="00525F5F"/>
    <w:rsid w:val="0052661B"/>
    <w:rsid w:val="005305B8"/>
    <w:rsid w:val="005340E8"/>
    <w:rsid w:val="00540B18"/>
    <w:rsid w:val="0054445B"/>
    <w:rsid w:val="0054624C"/>
    <w:rsid w:val="00547F51"/>
    <w:rsid w:val="00550E84"/>
    <w:rsid w:val="00561332"/>
    <w:rsid w:val="0056258A"/>
    <w:rsid w:val="00564CF9"/>
    <w:rsid w:val="0057488C"/>
    <w:rsid w:val="00577748"/>
    <w:rsid w:val="00580682"/>
    <w:rsid w:val="0058541F"/>
    <w:rsid w:val="00590CD6"/>
    <w:rsid w:val="00595FCA"/>
    <w:rsid w:val="0059763A"/>
    <w:rsid w:val="005A0CAA"/>
    <w:rsid w:val="005A1116"/>
    <w:rsid w:val="005A1595"/>
    <w:rsid w:val="005A23DC"/>
    <w:rsid w:val="005A281C"/>
    <w:rsid w:val="005A34BE"/>
    <w:rsid w:val="005B07F3"/>
    <w:rsid w:val="005B1533"/>
    <w:rsid w:val="005C2621"/>
    <w:rsid w:val="005D6FC6"/>
    <w:rsid w:val="005E13CD"/>
    <w:rsid w:val="005E31F2"/>
    <w:rsid w:val="005E44C4"/>
    <w:rsid w:val="005E650D"/>
    <w:rsid w:val="005F44E1"/>
    <w:rsid w:val="005F6FA2"/>
    <w:rsid w:val="00604741"/>
    <w:rsid w:val="006135D9"/>
    <w:rsid w:val="00615D6E"/>
    <w:rsid w:val="00627875"/>
    <w:rsid w:val="00633782"/>
    <w:rsid w:val="00635E8D"/>
    <w:rsid w:val="00636DA3"/>
    <w:rsid w:val="0064095D"/>
    <w:rsid w:val="006412CD"/>
    <w:rsid w:val="0064372D"/>
    <w:rsid w:val="006527B3"/>
    <w:rsid w:val="0065734E"/>
    <w:rsid w:val="00661A1E"/>
    <w:rsid w:val="00673533"/>
    <w:rsid w:val="00674DDC"/>
    <w:rsid w:val="00675EF4"/>
    <w:rsid w:val="00677673"/>
    <w:rsid w:val="0068087D"/>
    <w:rsid w:val="00682745"/>
    <w:rsid w:val="00684227"/>
    <w:rsid w:val="00684BAB"/>
    <w:rsid w:val="00691E37"/>
    <w:rsid w:val="006A0E67"/>
    <w:rsid w:val="006A1C5A"/>
    <w:rsid w:val="006A3C72"/>
    <w:rsid w:val="006A7B64"/>
    <w:rsid w:val="006B093C"/>
    <w:rsid w:val="006B2625"/>
    <w:rsid w:val="006C3DB6"/>
    <w:rsid w:val="006C5E24"/>
    <w:rsid w:val="006C6C36"/>
    <w:rsid w:val="006C77BC"/>
    <w:rsid w:val="006D7FB4"/>
    <w:rsid w:val="006E04EF"/>
    <w:rsid w:val="006F11D5"/>
    <w:rsid w:val="006F161E"/>
    <w:rsid w:val="006F5F76"/>
    <w:rsid w:val="006F6621"/>
    <w:rsid w:val="00701296"/>
    <w:rsid w:val="0070329B"/>
    <w:rsid w:val="0070362F"/>
    <w:rsid w:val="00705B8E"/>
    <w:rsid w:val="007065F7"/>
    <w:rsid w:val="00707206"/>
    <w:rsid w:val="00710731"/>
    <w:rsid w:val="0071383D"/>
    <w:rsid w:val="0071504D"/>
    <w:rsid w:val="007178CD"/>
    <w:rsid w:val="007259E5"/>
    <w:rsid w:val="0072766A"/>
    <w:rsid w:val="00734103"/>
    <w:rsid w:val="00743574"/>
    <w:rsid w:val="00746084"/>
    <w:rsid w:val="0075137B"/>
    <w:rsid w:val="00760CA7"/>
    <w:rsid w:val="00761D75"/>
    <w:rsid w:val="00763FE6"/>
    <w:rsid w:val="00767405"/>
    <w:rsid w:val="00774651"/>
    <w:rsid w:val="007763DD"/>
    <w:rsid w:val="00780D0A"/>
    <w:rsid w:val="00781773"/>
    <w:rsid w:val="00783290"/>
    <w:rsid w:val="00784F9F"/>
    <w:rsid w:val="007902BF"/>
    <w:rsid w:val="00795523"/>
    <w:rsid w:val="0079637A"/>
    <w:rsid w:val="007A1615"/>
    <w:rsid w:val="007A5DE2"/>
    <w:rsid w:val="007A6B47"/>
    <w:rsid w:val="007A7AE7"/>
    <w:rsid w:val="007C0E69"/>
    <w:rsid w:val="007C7F5F"/>
    <w:rsid w:val="007D28A7"/>
    <w:rsid w:val="007E04F0"/>
    <w:rsid w:val="007E1C09"/>
    <w:rsid w:val="007E3AF9"/>
    <w:rsid w:val="007E4CE6"/>
    <w:rsid w:val="007E5BF4"/>
    <w:rsid w:val="007E5EBC"/>
    <w:rsid w:val="007E7449"/>
    <w:rsid w:val="007F091F"/>
    <w:rsid w:val="007F3574"/>
    <w:rsid w:val="007F5BC0"/>
    <w:rsid w:val="007F6EFD"/>
    <w:rsid w:val="00802F6C"/>
    <w:rsid w:val="008138FF"/>
    <w:rsid w:val="00817392"/>
    <w:rsid w:val="00825939"/>
    <w:rsid w:val="00826F8C"/>
    <w:rsid w:val="00827777"/>
    <w:rsid w:val="00831C85"/>
    <w:rsid w:val="00833AED"/>
    <w:rsid w:val="00835455"/>
    <w:rsid w:val="00846FC1"/>
    <w:rsid w:val="0085582A"/>
    <w:rsid w:val="00865DDD"/>
    <w:rsid w:val="00873497"/>
    <w:rsid w:val="008744E4"/>
    <w:rsid w:val="00875A9D"/>
    <w:rsid w:val="00883262"/>
    <w:rsid w:val="00885504"/>
    <w:rsid w:val="00886242"/>
    <w:rsid w:val="008920A3"/>
    <w:rsid w:val="008954B6"/>
    <w:rsid w:val="00897DF6"/>
    <w:rsid w:val="008A457C"/>
    <w:rsid w:val="008A5509"/>
    <w:rsid w:val="008B011C"/>
    <w:rsid w:val="008C12A6"/>
    <w:rsid w:val="008C40DE"/>
    <w:rsid w:val="008D7BCB"/>
    <w:rsid w:val="008E0D76"/>
    <w:rsid w:val="008E2E8F"/>
    <w:rsid w:val="008E4EF7"/>
    <w:rsid w:val="008E6012"/>
    <w:rsid w:val="008F0D41"/>
    <w:rsid w:val="00910BBF"/>
    <w:rsid w:val="0091111D"/>
    <w:rsid w:val="009113F4"/>
    <w:rsid w:val="00914544"/>
    <w:rsid w:val="00921028"/>
    <w:rsid w:val="0092466C"/>
    <w:rsid w:val="009273AB"/>
    <w:rsid w:val="009352AE"/>
    <w:rsid w:val="009356FC"/>
    <w:rsid w:val="00937012"/>
    <w:rsid w:val="009443F5"/>
    <w:rsid w:val="00952CB3"/>
    <w:rsid w:val="00955F98"/>
    <w:rsid w:val="009572E0"/>
    <w:rsid w:val="00963BED"/>
    <w:rsid w:val="00964453"/>
    <w:rsid w:val="0096775E"/>
    <w:rsid w:val="00970F9A"/>
    <w:rsid w:val="0097287E"/>
    <w:rsid w:val="00975B1E"/>
    <w:rsid w:val="00984F8B"/>
    <w:rsid w:val="009864E7"/>
    <w:rsid w:val="009952DC"/>
    <w:rsid w:val="009A6CC8"/>
    <w:rsid w:val="009C1603"/>
    <w:rsid w:val="009C20A4"/>
    <w:rsid w:val="009C212E"/>
    <w:rsid w:val="009C7ED5"/>
    <w:rsid w:val="009D0040"/>
    <w:rsid w:val="009D5D7C"/>
    <w:rsid w:val="009E26B3"/>
    <w:rsid w:val="009F73DB"/>
    <w:rsid w:val="00A008C2"/>
    <w:rsid w:val="00A01ABF"/>
    <w:rsid w:val="00A11DA3"/>
    <w:rsid w:val="00A12C38"/>
    <w:rsid w:val="00A20F29"/>
    <w:rsid w:val="00A22229"/>
    <w:rsid w:val="00A22341"/>
    <w:rsid w:val="00A25027"/>
    <w:rsid w:val="00A30264"/>
    <w:rsid w:val="00A35649"/>
    <w:rsid w:val="00A362FF"/>
    <w:rsid w:val="00A439D5"/>
    <w:rsid w:val="00A47E74"/>
    <w:rsid w:val="00A660F5"/>
    <w:rsid w:val="00A667DA"/>
    <w:rsid w:val="00A7340B"/>
    <w:rsid w:val="00A8094E"/>
    <w:rsid w:val="00A822A9"/>
    <w:rsid w:val="00A8458E"/>
    <w:rsid w:val="00A865F4"/>
    <w:rsid w:val="00A903B7"/>
    <w:rsid w:val="00AA0710"/>
    <w:rsid w:val="00AA0EAB"/>
    <w:rsid w:val="00AA4265"/>
    <w:rsid w:val="00AA4BDE"/>
    <w:rsid w:val="00AA551B"/>
    <w:rsid w:val="00AB3E70"/>
    <w:rsid w:val="00AB4FF7"/>
    <w:rsid w:val="00AC4705"/>
    <w:rsid w:val="00AC765A"/>
    <w:rsid w:val="00AD0F37"/>
    <w:rsid w:val="00AE2113"/>
    <w:rsid w:val="00AE4AE0"/>
    <w:rsid w:val="00AF0D5D"/>
    <w:rsid w:val="00AF1324"/>
    <w:rsid w:val="00AF5423"/>
    <w:rsid w:val="00B0130C"/>
    <w:rsid w:val="00B05DD8"/>
    <w:rsid w:val="00B12B41"/>
    <w:rsid w:val="00B13DDA"/>
    <w:rsid w:val="00B13E94"/>
    <w:rsid w:val="00B14DF3"/>
    <w:rsid w:val="00B2713B"/>
    <w:rsid w:val="00B3115A"/>
    <w:rsid w:val="00B404B3"/>
    <w:rsid w:val="00B43D90"/>
    <w:rsid w:val="00B5236E"/>
    <w:rsid w:val="00B575BD"/>
    <w:rsid w:val="00B70602"/>
    <w:rsid w:val="00B72764"/>
    <w:rsid w:val="00B73FB6"/>
    <w:rsid w:val="00B82333"/>
    <w:rsid w:val="00B84279"/>
    <w:rsid w:val="00B901DB"/>
    <w:rsid w:val="00B91A56"/>
    <w:rsid w:val="00BA0F70"/>
    <w:rsid w:val="00BA2939"/>
    <w:rsid w:val="00BB6B74"/>
    <w:rsid w:val="00BC1FD5"/>
    <w:rsid w:val="00BC28E4"/>
    <w:rsid w:val="00BC2B26"/>
    <w:rsid w:val="00BD3770"/>
    <w:rsid w:val="00BE29F4"/>
    <w:rsid w:val="00BE34C1"/>
    <w:rsid w:val="00BE4086"/>
    <w:rsid w:val="00BF08F4"/>
    <w:rsid w:val="00BF3876"/>
    <w:rsid w:val="00BF3FEB"/>
    <w:rsid w:val="00BF4C39"/>
    <w:rsid w:val="00BF534C"/>
    <w:rsid w:val="00BF644B"/>
    <w:rsid w:val="00C027B0"/>
    <w:rsid w:val="00C06BF5"/>
    <w:rsid w:val="00C07914"/>
    <w:rsid w:val="00C17CDF"/>
    <w:rsid w:val="00C2200B"/>
    <w:rsid w:val="00C225B2"/>
    <w:rsid w:val="00C2365B"/>
    <w:rsid w:val="00C236ED"/>
    <w:rsid w:val="00C24374"/>
    <w:rsid w:val="00C279D5"/>
    <w:rsid w:val="00C3179D"/>
    <w:rsid w:val="00C31FE0"/>
    <w:rsid w:val="00C36FF6"/>
    <w:rsid w:val="00C4671A"/>
    <w:rsid w:val="00C53194"/>
    <w:rsid w:val="00C53711"/>
    <w:rsid w:val="00C56FEB"/>
    <w:rsid w:val="00C57AE2"/>
    <w:rsid w:val="00C65CFE"/>
    <w:rsid w:val="00C73A4E"/>
    <w:rsid w:val="00C7425F"/>
    <w:rsid w:val="00C769C0"/>
    <w:rsid w:val="00C8179E"/>
    <w:rsid w:val="00C8382F"/>
    <w:rsid w:val="00C86E8F"/>
    <w:rsid w:val="00C9010D"/>
    <w:rsid w:val="00CA0D06"/>
    <w:rsid w:val="00CA22CC"/>
    <w:rsid w:val="00CA75D6"/>
    <w:rsid w:val="00CB00F5"/>
    <w:rsid w:val="00CB4F3D"/>
    <w:rsid w:val="00CC13C9"/>
    <w:rsid w:val="00CC17FF"/>
    <w:rsid w:val="00CC6B0B"/>
    <w:rsid w:val="00CD1C52"/>
    <w:rsid w:val="00CD3834"/>
    <w:rsid w:val="00CD5DA7"/>
    <w:rsid w:val="00CE58D3"/>
    <w:rsid w:val="00CE797F"/>
    <w:rsid w:val="00CF16CA"/>
    <w:rsid w:val="00CF30D4"/>
    <w:rsid w:val="00CF51BC"/>
    <w:rsid w:val="00D0698B"/>
    <w:rsid w:val="00D15F5A"/>
    <w:rsid w:val="00D168CE"/>
    <w:rsid w:val="00D22D90"/>
    <w:rsid w:val="00D3464F"/>
    <w:rsid w:val="00D34FDB"/>
    <w:rsid w:val="00D43A95"/>
    <w:rsid w:val="00D52D9C"/>
    <w:rsid w:val="00D53FF6"/>
    <w:rsid w:val="00D56BA0"/>
    <w:rsid w:val="00D65A9D"/>
    <w:rsid w:val="00D67CDB"/>
    <w:rsid w:val="00D71D89"/>
    <w:rsid w:val="00D72B99"/>
    <w:rsid w:val="00D755DB"/>
    <w:rsid w:val="00D7582B"/>
    <w:rsid w:val="00D7750C"/>
    <w:rsid w:val="00D80786"/>
    <w:rsid w:val="00D86AFD"/>
    <w:rsid w:val="00D95D30"/>
    <w:rsid w:val="00D972D9"/>
    <w:rsid w:val="00DA1360"/>
    <w:rsid w:val="00DA3508"/>
    <w:rsid w:val="00DD09C9"/>
    <w:rsid w:val="00DD15F0"/>
    <w:rsid w:val="00DD57BA"/>
    <w:rsid w:val="00DF3F10"/>
    <w:rsid w:val="00DF6BE7"/>
    <w:rsid w:val="00E04205"/>
    <w:rsid w:val="00E071B7"/>
    <w:rsid w:val="00E0728A"/>
    <w:rsid w:val="00E1567E"/>
    <w:rsid w:val="00E26824"/>
    <w:rsid w:val="00E2725B"/>
    <w:rsid w:val="00E310A1"/>
    <w:rsid w:val="00E43EB3"/>
    <w:rsid w:val="00E50B21"/>
    <w:rsid w:val="00E5465B"/>
    <w:rsid w:val="00E5585A"/>
    <w:rsid w:val="00E60B38"/>
    <w:rsid w:val="00E639AF"/>
    <w:rsid w:val="00E64CCB"/>
    <w:rsid w:val="00E67DAC"/>
    <w:rsid w:val="00E72B70"/>
    <w:rsid w:val="00E82203"/>
    <w:rsid w:val="00E83822"/>
    <w:rsid w:val="00E92766"/>
    <w:rsid w:val="00E927EF"/>
    <w:rsid w:val="00E949DB"/>
    <w:rsid w:val="00EA16A7"/>
    <w:rsid w:val="00EB06AA"/>
    <w:rsid w:val="00EB12B7"/>
    <w:rsid w:val="00EB1E1A"/>
    <w:rsid w:val="00EC4A2A"/>
    <w:rsid w:val="00ED171B"/>
    <w:rsid w:val="00ED1922"/>
    <w:rsid w:val="00ED7F97"/>
    <w:rsid w:val="00EE0E8A"/>
    <w:rsid w:val="00EE4ABE"/>
    <w:rsid w:val="00EE5A52"/>
    <w:rsid w:val="00EE656E"/>
    <w:rsid w:val="00EF352B"/>
    <w:rsid w:val="00EF684F"/>
    <w:rsid w:val="00F014FD"/>
    <w:rsid w:val="00F01F96"/>
    <w:rsid w:val="00F05043"/>
    <w:rsid w:val="00F123F0"/>
    <w:rsid w:val="00F133A4"/>
    <w:rsid w:val="00F22A61"/>
    <w:rsid w:val="00F24D84"/>
    <w:rsid w:val="00F35761"/>
    <w:rsid w:val="00F35946"/>
    <w:rsid w:val="00F407A8"/>
    <w:rsid w:val="00F46EA0"/>
    <w:rsid w:val="00F51E9C"/>
    <w:rsid w:val="00F53DEC"/>
    <w:rsid w:val="00F56E17"/>
    <w:rsid w:val="00F61890"/>
    <w:rsid w:val="00F71BB4"/>
    <w:rsid w:val="00F72A28"/>
    <w:rsid w:val="00F76579"/>
    <w:rsid w:val="00F90025"/>
    <w:rsid w:val="00F93C3F"/>
    <w:rsid w:val="00F95B91"/>
    <w:rsid w:val="00F9602A"/>
    <w:rsid w:val="00FA4F99"/>
    <w:rsid w:val="00FA6A9C"/>
    <w:rsid w:val="00FA710B"/>
    <w:rsid w:val="00FA7F4A"/>
    <w:rsid w:val="00FB39B7"/>
    <w:rsid w:val="00FC1860"/>
    <w:rsid w:val="00FC7914"/>
    <w:rsid w:val="00FD7A8E"/>
    <w:rsid w:val="00FE039F"/>
    <w:rsid w:val="00FE62A5"/>
    <w:rsid w:val="00FF55BE"/>
    <w:rsid w:val="00FF6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4C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4D1"/>
    <w:rPr>
      <w:rFonts w:ascii="Times New Roman" w:eastAsia="Times New Roman" w:hAnsi="Times New Roman"/>
      <w:sz w:val="20"/>
      <w:szCs w:val="20"/>
    </w:rPr>
  </w:style>
  <w:style w:type="paragraph" w:styleId="Heading2">
    <w:name w:val="heading 2"/>
    <w:basedOn w:val="Normal"/>
    <w:next w:val="Normal"/>
    <w:link w:val="Heading2Char"/>
    <w:uiPriority w:val="99"/>
    <w:qFormat/>
    <w:rsid w:val="008E6012"/>
    <w:pPr>
      <w:keepNex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E6012"/>
    <w:rPr>
      <w:rFonts w:ascii="Times New Roman" w:hAnsi="Times New Roman" w:cs="Times New Roman"/>
      <w:b/>
      <w:bCs/>
      <w:sz w:val="20"/>
      <w:szCs w:val="20"/>
    </w:rPr>
  </w:style>
  <w:style w:type="paragraph" w:styleId="BodyText2">
    <w:name w:val="Body Text 2"/>
    <w:basedOn w:val="Normal"/>
    <w:link w:val="BodyText2Char"/>
    <w:uiPriority w:val="99"/>
    <w:rsid w:val="008E6012"/>
    <w:rPr>
      <w:sz w:val="22"/>
      <w:szCs w:val="22"/>
    </w:rPr>
  </w:style>
  <w:style w:type="character" w:customStyle="1" w:styleId="BodyText2Char">
    <w:name w:val="Body Text 2 Char"/>
    <w:basedOn w:val="DefaultParagraphFont"/>
    <w:link w:val="BodyText2"/>
    <w:uiPriority w:val="99"/>
    <w:rsid w:val="008E6012"/>
    <w:rPr>
      <w:rFonts w:ascii="Times New Roman" w:hAnsi="Times New Roman" w:cs="Times New Roman"/>
      <w:sz w:val="20"/>
      <w:szCs w:val="20"/>
    </w:rPr>
  </w:style>
  <w:style w:type="paragraph" w:styleId="Footer">
    <w:name w:val="footer"/>
    <w:basedOn w:val="Normal"/>
    <w:link w:val="FooterChar"/>
    <w:uiPriority w:val="99"/>
    <w:semiHidden/>
    <w:rsid w:val="008E6012"/>
    <w:pPr>
      <w:tabs>
        <w:tab w:val="center" w:pos="4320"/>
        <w:tab w:val="right" w:pos="8640"/>
      </w:tabs>
    </w:pPr>
  </w:style>
  <w:style w:type="character" w:customStyle="1" w:styleId="FooterChar">
    <w:name w:val="Footer Char"/>
    <w:basedOn w:val="DefaultParagraphFont"/>
    <w:link w:val="Footer"/>
    <w:uiPriority w:val="99"/>
    <w:rsid w:val="008E6012"/>
    <w:rPr>
      <w:rFonts w:ascii="Times New Roman" w:hAnsi="Times New Roman" w:cs="Times New Roman"/>
      <w:sz w:val="20"/>
      <w:szCs w:val="20"/>
    </w:rPr>
  </w:style>
  <w:style w:type="paragraph" w:styleId="BodyText">
    <w:name w:val="Body Text"/>
    <w:basedOn w:val="Normal"/>
    <w:link w:val="BodyTextChar"/>
    <w:uiPriority w:val="99"/>
    <w:rsid w:val="008E6012"/>
    <w:pPr>
      <w:spacing w:after="120"/>
    </w:pPr>
  </w:style>
  <w:style w:type="character" w:customStyle="1" w:styleId="BodyTextChar">
    <w:name w:val="Body Text Char"/>
    <w:basedOn w:val="DefaultParagraphFont"/>
    <w:link w:val="BodyText"/>
    <w:uiPriority w:val="99"/>
    <w:rsid w:val="008E6012"/>
    <w:rPr>
      <w:rFonts w:ascii="Times New Roman" w:hAnsi="Times New Roman" w:cs="Times New Roman"/>
      <w:sz w:val="20"/>
      <w:szCs w:val="20"/>
    </w:rPr>
  </w:style>
  <w:style w:type="character" w:styleId="Hyperlink">
    <w:name w:val="Hyperlink"/>
    <w:basedOn w:val="DefaultParagraphFont"/>
    <w:uiPriority w:val="99"/>
    <w:rsid w:val="008E6012"/>
    <w:rPr>
      <w:color w:val="0000FF"/>
      <w:u w:val="single"/>
    </w:rPr>
  </w:style>
  <w:style w:type="paragraph" w:styleId="Header">
    <w:name w:val="header"/>
    <w:basedOn w:val="Normal"/>
    <w:link w:val="HeaderChar"/>
    <w:uiPriority w:val="99"/>
    <w:rsid w:val="008E6012"/>
    <w:pPr>
      <w:tabs>
        <w:tab w:val="center" w:pos="4320"/>
        <w:tab w:val="right" w:pos="8640"/>
      </w:tabs>
    </w:pPr>
  </w:style>
  <w:style w:type="character" w:customStyle="1" w:styleId="HeaderChar">
    <w:name w:val="Header Char"/>
    <w:basedOn w:val="DefaultParagraphFont"/>
    <w:link w:val="Header"/>
    <w:uiPriority w:val="99"/>
    <w:rsid w:val="008E6012"/>
    <w:rPr>
      <w:rFonts w:ascii="Times New Roman" w:hAnsi="Times New Roman" w:cs="Times New Roman"/>
      <w:sz w:val="20"/>
      <w:szCs w:val="20"/>
    </w:rPr>
  </w:style>
  <w:style w:type="character" w:styleId="FollowedHyperlink">
    <w:name w:val="FollowedHyperlink"/>
    <w:basedOn w:val="DefaultParagraphFont"/>
    <w:uiPriority w:val="99"/>
    <w:semiHidden/>
    <w:rsid w:val="001B152D"/>
    <w:rPr>
      <w:color w:val="800080"/>
      <w:u w:val="single"/>
    </w:rPr>
  </w:style>
  <w:style w:type="table" w:styleId="TableGrid">
    <w:name w:val="Table Grid"/>
    <w:basedOn w:val="TableNormal"/>
    <w:uiPriority w:val="59"/>
    <w:rsid w:val="000B48CD"/>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8CD"/>
    <w:pPr>
      <w:ind w:left="720"/>
      <w:contextualSpacing/>
    </w:pPr>
  </w:style>
  <w:style w:type="paragraph" w:styleId="BalloonText">
    <w:name w:val="Balloon Text"/>
    <w:basedOn w:val="Normal"/>
    <w:link w:val="BalloonTextChar"/>
    <w:uiPriority w:val="99"/>
    <w:semiHidden/>
    <w:rsid w:val="000B48CD"/>
    <w:rPr>
      <w:rFonts w:ascii="Tahoma" w:hAnsi="Tahoma" w:cs="Tahoma"/>
      <w:sz w:val="16"/>
      <w:szCs w:val="16"/>
    </w:rPr>
  </w:style>
  <w:style w:type="character" w:customStyle="1" w:styleId="BalloonTextChar">
    <w:name w:val="Balloon Text Char"/>
    <w:basedOn w:val="DefaultParagraphFont"/>
    <w:link w:val="BalloonText"/>
    <w:uiPriority w:val="99"/>
    <w:rsid w:val="000B48CD"/>
    <w:rPr>
      <w:rFonts w:ascii="Tahoma" w:hAnsi="Tahoma" w:cs="Tahoma"/>
      <w:sz w:val="16"/>
      <w:szCs w:val="16"/>
    </w:rPr>
  </w:style>
  <w:style w:type="character" w:customStyle="1" w:styleId="pslongeditbox">
    <w:name w:val="pslongeditbox"/>
    <w:basedOn w:val="DefaultParagraphFont"/>
    <w:uiPriority w:val="99"/>
    <w:rsid w:val="00CB00F5"/>
  </w:style>
  <w:style w:type="character" w:customStyle="1" w:styleId="pseditboxdisponly">
    <w:name w:val="pseditbox_disponly"/>
    <w:basedOn w:val="DefaultParagraphFont"/>
    <w:uiPriority w:val="99"/>
    <w:rsid w:val="00CB00F5"/>
  </w:style>
  <w:style w:type="character" w:customStyle="1" w:styleId="apple-converted-space">
    <w:name w:val="apple-converted-space"/>
    <w:basedOn w:val="DefaultParagraphFont"/>
    <w:uiPriority w:val="99"/>
    <w:rsid w:val="00D3464F"/>
  </w:style>
  <w:style w:type="paragraph" w:styleId="NormalWeb">
    <w:name w:val="Normal (Web)"/>
    <w:basedOn w:val="Normal"/>
    <w:uiPriority w:val="99"/>
    <w:unhideWhenUsed/>
    <w:rsid w:val="00CE58D3"/>
    <w:pPr>
      <w:spacing w:before="100" w:beforeAutospacing="1" w:after="100" w:afterAutospacing="1"/>
    </w:pPr>
    <w:rPr>
      <w:rFonts w:ascii="Times" w:eastAsiaTheme="minorEastAsia" w:hAnsi="Times"/>
    </w:rPr>
  </w:style>
  <w:style w:type="character" w:styleId="CommentReference">
    <w:name w:val="annotation reference"/>
    <w:basedOn w:val="DefaultParagraphFont"/>
    <w:uiPriority w:val="99"/>
    <w:semiHidden/>
    <w:unhideWhenUsed/>
    <w:rsid w:val="0043308E"/>
    <w:rPr>
      <w:sz w:val="18"/>
      <w:szCs w:val="18"/>
    </w:rPr>
  </w:style>
  <w:style w:type="paragraph" w:styleId="CommentText">
    <w:name w:val="annotation text"/>
    <w:basedOn w:val="Normal"/>
    <w:link w:val="CommentTextChar"/>
    <w:uiPriority w:val="99"/>
    <w:semiHidden/>
    <w:unhideWhenUsed/>
    <w:rsid w:val="0043308E"/>
    <w:rPr>
      <w:sz w:val="24"/>
      <w:szCs w:val="24"/>
    </w:rPr>
  </w:style>
  <w:style w:type="character" w:customStyle="1" w:styleId="CommentTextChar">
    <w:name w:val="Comment Text Char"/>
    <w:basedOn w:val="DefaultParagraphFont"/>
    <w:link w:val="CommentText"/>
    <w:uiPriority w:val="99"/>
    <w:semiHidden/>
    <w:rsid w:val="0043308E"/>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3308E"/>
    <w:rPr>
      <w:b/>
      <w:bCs/>
      <w:sz w:val="20"/>
      <w:szCs w:val="20"/>
    </w:rPr>
  </w:style>
  <w:style w:type="character" w:customStyle="1" w:styleId="CommentSubjectChar">
    <w:name w:val="Comment Subject Char"/>
    <w:basedOn w:val="CommentTextChar"/>
    <w:link w:val="CommentSubject"/>
    <w:uiPriority w:val="99"/>
    <w:semiHidden/>
    <w:rsid w:val="0043308E"/>
    <w:rPr>
      <w:rFonts w:ascii="Times New Roman" w:eastAsia="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4D1"/>
    <w:rPr>
      <w:rFonts w:ascii="Times New Roman" w:eastAsia="Times New Roman" w:hAnsi="Times New Roman"/>
      <w:sz w:val="20"/>
      <w:szCs w:val="20"/>
    </w:rPr>
  </w:style>
  <w:style w:type="paragraph" w:styleId="Heading2">
    <w:name w:val="heading 2"/>
    <w:basedOn w:val="Normal"/>
    <w:next w:val="Normal"/>
    <w:link w:val="Heading2Char"/>
    <w:uiPriority w:val="99"/>
    <w:qFormat/>
    <w:rsid w:val="008E6012"/>
    <w:pPr>
      <w:keepNex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E6012"/>
    <w:rPr>
      <w:rFonts w:ascii="Times New Roman" w:hAnsi="Times New Roman" w:cs="Times New Roman"/>
      <w:b/>
      <w:bCs/>
      <w:sz w:val="20"/>
      <w:szCs w:val="20"/>
    </w:rPr>
  </w:style>
  <w:style w:type="paragraph" w:styleId="BodyText2">
    <w:name w:val="Body Text 2"/>
    <w:basedOn w:val="Normal"/>
    <w:link w:val="BodyText2Char"/>
    <w:uiPriority w:val="99"/>
    <w:rsid w:val="008E6012"/>
    <w:rPr>
      <w:sz w:val="22"/>
      <w:szCs w:val="22"/>
    </w:rPr>
  </w:style>
  <w:style w:type="character" w:customStyle="1" w:styleId="BodyText2Char">
    <w:name w:val="Body Text 2 Char"/>
    <w:basedOn w:val="DefaultParagraphFont"/>
    <w:link w:val="BodyText2"/>
    <w:uiPriority w:val="99"/>
    <w:rsid w:val="008E6012"/>
    <w:rPr>
      <w:rFonts w:ascii="Times New Roman" w:hAnsi="Times New Roman" w:cs="Times New Roman"/>
      <w:sz w:val="20"/>
      <w:szCs w:val="20"/>
    </w:rPr>
  </w:style>
  <w:style w:type="paragraph" w:styleId="Footer">
    <w:name w:val="footer"/>
    <w:basedOn w:val="Normal"/>
    <w:link w:val="FooterChar"/>
    <w:uiPriority w:val="99"/>
    <w:semiHidden/>
    <w:rsid w:val="008E6012"/>
    <w:pPr>
      <w:tabs>
        <w:tab w:val="center" w:pos="4320"/>
        <w:tab w:val="right" w:pos="8640"/>
      </w:tabs>
    </w:pPr>
  </w:style>
  <w:style w:type="character" w:customStyle="1" w:styleId="FooterChar">
    <w:name w:val="Footer Char"/>
    <w:basedOn w:val="DefaultParagraphFont"/>
    <w:link w:val="Footer"/>
    <w:uiPriority w:val="99"/>
    <w:rsid w:val="008E6012"/>
    <w:rPr>
      <w:rFonts w:ascii="Times New Roman" w:hAnsi="Times New Roman" w:cs="Times New Roman"/>
      <w:sz w:val="20"/>
      <w:szCs w:val="20"/>
    </w:rPr>
  </w:style>
  <w:style w:type="paragraph" w:styleId="BodyText">
    <w:name w:val="Body Text"/>
    <w:basedOn w:val="Normal"/>
    <w:link w:val="BodyTextChar"/>
    <w:uiPriority w:val="99"/>
    <w:rsid w:val="008E6012"/>
    <w:pPr>
      <w:spacing w:after="120"/>
    </w:pPr>
  </w:style>
  <w:style w:type="character" w:customStyle="1" w:styleId="BodyTextChar">
    <w:name w:val="Body Text Char"/>
    <w:basedOn w:val="DefaultParagraphFont"/>
    <w:link w:val="BodyText"/>
    <w:uiPriority w:val="99"/>
    <w:rsid w:val="008E6012"/>
    <w:rPr>
      <w:rFonts w:ascii="Times New Roman" w:hAnsi="Times New Roman" w:cs="Times New Roman"/>
      <w:sz w:val="20"/>
      <w:szCs w:val="20"/>
    </w:rPr>
  </w:style>
  <w:style w:type="character" w:styleId="Hyperlink">
    <w:name w:val="Hyperlink"/>
    <w:basedOn w:val="DefaultParagraphFont"/>
    <w:uiPriority w:val="99"/>
    <w:rsid w:val="008E6012"/>
    <w:rPr>
      <w:color w:val="0000FF"/>
      <w:u w:val="single"/>
    </w:rPr>
  </w:style>
  <w:style w:type="paragraph" w:styleId="Header">
    <w:name w:val="header"/>
    <w:basedOn w:val="Normal"/>
    <w:link w:val="HeaderChar"/>
    <w:uiPriority w:val="99"/>
    <w:rsid w:val="008E6012"/>
    <w:pPr>
      <w:tabs>
        <w:tab w:val="center" w:pos="4320"/>
        <w:tab w:val="right" w:pos="8640"/>
      </w:tabs>
    </w:pPr>
  </w:style>
  <w:style w:type="character" w:customStyle="1" w:styleId="HeaderChar">
    <w:name w:val="Header Char"/>
    <w:basedOn w:val="DefaultParagraphFont"/>
    <w:link w:val="Header"/>
    <w:uiPriority w:val="99"/>
    <w:rsid w:val="008E6012"/>
    <w:rPr>
      <w:rFonts w:ascii="Times New Roman" w:hAnsi="Times New Roman" w:cs="Times New Roman"/>
      <w:sz w:val="20"/>
      <w:szCs w:val="20"/>
    </w:rPr>
  </w:style>
  <w:style w:type="character" w:styleId="FollowedHyperlink">
    <w:name w:val="FollowedHyperlink"/>
    <w:basedOn w:val="DefaultParagraphFont"/>
    <w:uiPriority w:val="99"/>
    <w:semiHidden/>
    <w:rsid w:val="001B152D"/>
    <w:rPr>
      <w:color w:val="800080"/>
      <w:u w:val="single"/>
    </w:rPr>
  </w:style>
  <w:style w:type="table" w:styleId="TableGrid">
    <w:name w:val="Table Grid"/>
    <w:basedOn w:val="TableNormal"/>
    <w:uiPriority w:val="59"/>
    <w:rsid w:val="000B48CD"/>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8CD"/>
    <w:pPr>
      <w:ind w:left="720"/>
      <w:contextualSpacing/>
    </w:pPr>
  </w:style>
  <w:style w:type="paragraph" w:styleId="BalloonText">
    <w:name w:val="Balloon Text"/>
    <w:basedOn w:val="Normal"/>
    <w:link w:val="BalloonTextChar"/>
    <w:uiPriority w:val="99"/>
    <w:semiHidden/>
    <w:rsid w:val="000B48CD"/>
    <w:rPr>
      <w:rFonts w:ascii="Tahoma" w:hAnsi="Tahoma" w:cs="Tahoma"/>
      <w:sz w:val="16"/>
      <w:szCs w:val="16"/>
    </w:rPr>
  </w:style>
  <w:style w:type="character" w:customStyle="1" w:styleId="BalloonTextChar">
    <w:name w:val="Balloon Text Char"/>
    <w:basedOn w:val="DefaultParagraphFont"/>
    <w:link w:val="BalloonText"/>
    <w:uiPriority w:val="99"/>
    <w:rsid w:val="000B48CD"/>
    <w:rPr>
      <w:rFonts w:ascii="Tahoma" w:hAnsi="Tahoma" w:cs="Tahoma"/>
      <w:sz w:val="16"/>
      <w:szCs w:val="16"/>
    </w:rPr>
  </w:style>
  <w:style w:type="character" w:customStyle="1" w:styleId="pslongeditbox">
    <w:name w:val="pslongeditbox"/>
    <w:basedOn w:val="DefaultParagraphFont"/>
    <w:uiPriority w:val="99"/>
    <w:rsid w:val="00CB00F5"/>
  </w:style>
  <w:style w:type="character" w:customStyle="1" w:styleId="pseditboxdisponly">
    <w:name w:val="pseditbox_disponly"/>
    <w:basedOn w:val="DefaultParagraphFont"/>
    <w:uiPriority w:val="99"/>
    <w:rsid w:val="00CB00F5"/>
  </w:style>
  <w:style w:type="character" w:customStyle="1" w:styleId="apple-converted-space">
    <w:name w:val="apple-converted-space"/>
    <w:basedOn w:val="DefaultParagraphFont"/>
    <w:uiPriority w:val="99"/>
    <w:rsid w:val="00D3464F"/>
  </w:style>
  <w:style w:type="paragraph" w:styleId="NormalWeb">
    <w:name w:val="Normal (Web)"/>
    <w:basedOn w:val="Normal"/>
    <w:uiPriority w:val="99"/>
    <w:unhideWhenUsed/>
    <w:rsid w:val="00CE58D3"/>
    <w:pPr>
      <w:spacing w:before="100" w:beforeAutospacing="1" w:after="100" w:afterAutospacing="1"/>
    </w:pPr>
    <w:rPr>
      <w:rFonts w:ascii="Times" w:eastAsiaTheme="minorEastAsia" w:hAnsi="Times"/>
    </w:rPr>
  </w:style>
  <w:style w:type="character" w:styleId="CommentReference">
    <w:name w:val="annotation reference"/>
    <w:basedOn w:val="DefaultParagraphFont"/>
    <w:uiPriority w:val="99"/>
    <w:semiHidden/>
    <w:unhideWhenUsed/>
    <w:rsid w:val="0043308E"/>
    <w:rPr>
      <w:sz w:val="18"/>
      <w:szCs w:val="18"/>
    </w:rPr>
  </w:style>
  <w:style w:type="paragraph" w:styleId="CommentText">
    <w:name w:val="annotation text"/>
    <w:basedOn w:val="Normal"/>
    <w:link w:val="CommentTextChar"/>
    <w:uiPriority w:val="99"/>
    <w:semiHidden/>
    <w:unhideWhenUsed/>
    <w:rsid w:val="0043308E"/>
    <w:rPr>
      <w:sz w:val="24"/>
      <w:szCs w:val="24"/>
    </w:rPr>
  </w:style>
  <w:style w:type="character" w:customStyle="1" w:styleId="CommentTextChar">
    <w:name w:val="Comment Text Char"/>
    <w:basedOn w:val="DefaultParagraphFont"/>
    <w:link w:val="CommentText"/>
    <w:uiPriority w:val="99"/>
    <w:semiHidden/>
    <w:rsid w:val="0043308E"/>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3308E"/>
    <w:rPr>
      <w:b/>
      <w:bCs/>
      <w:sz w:val="20"/>
      <w:szCs w:val="20"/>
    </w:rPr>
  </w:style>
  <w:style w:type="character" w:customStyle="1" w:styleId="CommentSubjectChar">
    <w:name w:val="Comment Subject Char"/>
    <w:basedOn w:val="CommentTextChar"/>
    <w:link w:val="CommentSubject"/>
    <w:uiPriority w:val="99"/>
    <w:semiHidden/>
    <w:rsid w:val="0043308E"/>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14947">
      <w:bodyDiv w:val="1"/>
      <w:marLeft w:val="0"/>
      <w:marRight w:val="0"/>
      <w:marTop w:val="0"/>
      <w:marBottom w:val="0"/>
      <w:divBdr>
        <w:top w:val="none" w:sz="0" w:space="0" w:color="auto"/>
        <w:left w:val="none" w:sz="0" w:space="0" w:color="auto"/>
        <w:bottom w:val="none" w:sz="0" w:space="0" w:color="auto"/>
        <w:right w:val="none" w:sz="0" w:space="0" w:color="auto"/>
      </w:divBdr>
    </w:div>
    <w:div w:id="276912673">
      <w:bodyDiv w:val="1"/>
      <w:marLeft w:val="0"/>
      <w:marRight w:val="0"/>
      <w:marTop w:val="0"/>
      <w:marBottom w:val="0"/>
      <w:divBdr>
        <w:top w:val="none" w:sz="0" w:space="0" w:color="auto"/>
        <w:left w:val="none" w:sz="0" w:space="0" w:color="auto"/>
        <w:bottom w:val="none" w:sz="0" w:space="0" w:color="auto"/>
        <w:right w:val="none" w:sz="0" w:space="0" w:color="auto"/>
      </w:divBdr>
    </w:div>
    <w:div w:id="1007946674">
      <w:bodyDiv w:val="1"/>
      <w:marLeft w:val="0"/>
      <w:marRight w:val="0"/>
      <w:marTop w:val="0"/>
      <w:marBottom w:val="0"/>
      <w:divBdr>
        <w:top w:val="none" w:sz="0" w:space="0" w:color="auto"/>
        <w:left w:val="none" w:sz="0" w:space="0" w:color="auto"/>
        <w:bottom w:val="none" w:sz="0" w:space="0" w:color="auto"/>
        <w:right w:val="none" w:sz="0" w:space="0" w:color="auto"/>
      </w:divBdr>
    </w:div>
    <w:div w:id="1484542351">
      <w:marLeft w:val="0"/>
      <w:marRight w:val="0"/>
      <w:marTop w:val="0"/>
      <w:marBottom w:val="0"/>
      <w:divBdr>
        <w:top w:val="none" w:sz="0" w:space="0" w:color="auto"/>
        <w:left w:val="none" w:sz="0" w:space="0" w:color="auto"/>
        <w:bottom w:val="none" w:sz="0" w:space="0" w:color="auto"/>
        <w:right w:val="none" w:sz="0" w:space="0" w:color="auto"/>
      </w:divBdr>
      <w:divsChild>
        <w:div w:id="1484542357">
          <w:marLeft w:val="0"/>
          <w:marRight w:val="0"/>
          <w:marTop w:val="0"/>
          <w:marBottom w:val="0"/>
          <w:divBdr>
            <w:top w:val="none" w:sz="0" w:space="0" w:color="auto"/>
            <w:left w:val="none" w:sz="0" w:space="0" w:color="auto"/>
            <w:bottom w:val="none" w:sz="0" w:space="0" w:color="auto"/>
            <w:right w:val="none" w:sz="0" w:space="0" w:color="auto"/>
          </w:divBdr>
          <w:divsChild>
            <w:div w:id="1484542350">
              <w:marLeft w:val="0"/>
              <w:marRight w:val="0"/>
              <w:marTop w:val="0"/>
              <w:marBottom w:val="0"/>
              <w:divBdr>
                <w:top w:val="none" w:sz="0" w:space="0" w:color="auto"/>
                <w:left w:val="none" w:sz="0" w:space="0" w:color="auto"/>
                <w:bottom w:val="none" w:sz="0" w:space="0" w:color="auto"/>
                <w:right w:val="none" w:sz="0" w:space="0" w:color="auto"/>
              </w:divBdr>
              <w:divsChild>
                <w:div w:id="1484542352">
                  <w:marLeft w:val="0"/>
                  <w:marRight w:val="0"/>
                  <w:marTop w:val="0"/>
                  <w:marBottom w:val="0"/>
                  <w:divBdr>
                    <w:top w:val="none" w:sz="0" w:space="0" w:color="auto"/>
                    <w:left w:val="none" w:sz="0" w:space="0" w:color="auto"/>
                    <w:bottom w:val="none" w:sz="0" w:space="0" w:color="auto"/>
                    <w:right w:val="none" w:sz="0" w:space="0" w:color="auto"/>
                  </w:divBdr>
                  <w:divsChild>
                    <w:div w:id="1484542353">
                      <w:marLeft w:val="0"/>
                      <w:marRight w:val="0"/>
                      <w:marTop w:val="0"/>
                      <w:marBottom w:val="0"/>
                      <w:divBdr>
                        <w:top w:val="none" w:sz="0" w:space="0" w:color="auto"/>
                        <w:left w:val="none" w:sz="0" w:space="0" w:color="auto"/>
                        <w:bottom w:val="none" w:sz="0" w:space="0" w:color="auto"/>
                        <w:right w:val="none" w:sz="0" w:space="0" w:color="auto"/>
                      </w:divBdr>
                      <w:divsChild>
                        <w:div w:id="1484542355">
                          <w:marLeft w:val="0"/>
                          <w:marRight w:val="0"/>
                          <w:marTop w:val="0"/>
                          <w:marBottom w:val="0"/>
                          <w:divBdr>
                            <w:top w:val="none" w:sz="0" w:space="0" w:color="auto"/>
                            <w:left w:val="none" w:sz="0" w:space="0" w:color="auto"/>
                            <w:bottom w:val="none" w:sz="0" w:space="0" w:color="auto"/>
                            <w:right w:val="none" w:sz="0" w:space="0" w:color="auto"/>
                          </w:divBdr>
                          <w:divsChild>
                            <w:div w:id="1484542354">
                              <w:marLeft w:val="0"/>
                              <w:marRight w:val="0"/>
                              <w:marTop w:val="0"/>
                              <w:marBottom w:val="0"/>
                              <w:divBdr>
                                <w:top w:val="none" w:sz="0" w:space="0" w:color="auto"/>
                                <w:left w:val="none" w:sz="0" w:space="0" w:color="auto"/>
                                <w:bottom w:val="none" w:sz="0" w:space="0" w:color="auto"/>
                                <w:right w:val="none" w:sz="0" w:space="0" w:color="auto"/>
                              </w:divBdr>
                            </w:div>
                            <w:div w:id="14845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5423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se.mywconline.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ml32@case.edu" TargetMode="External"/><Relationship Id="rId9" Type="http://schemas.openxmlformats.org/officeDocument/2006/relationships/hyperlink" Target="http://studentaffairs.case.edu/groups/aiboard/policy.html)" TargetMode="External"/><Relationship Id="rId10" Type="http://schemas.openxmlformats.org/officeDocument/2006/relationships/hyperlink" Target="http://students.case.edu/academic/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3328</Words>
  <Characters>18975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English 398:</vt:lpstr>
    </vt:vector>
  </TitlesOfParts>
  <Company>Assurant Inc.</Company>
  <LinksUpToDate>false</LinksUpToDate>
  <CharactersWithSpaces>22259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398:</dc:title>
  <dc:subject/>
  <dc:creator>nordybar</dc:creator>
  <cp:keywords/>
  <dc:description/>
  <cp:lastModifiedBy>Michelle Lyons-McFarland</cp:lastModifiedBy>
  <cp:revision>2</cp:revision>
  <cp:lastPrinted>2017-12-19T17:24:00Z</cp:lastPrinted>
  <dcterms:created xsi:type="dcterms:W3CDTF">2018-08-26T02:59:00Z</dcterms:created>
  <dcterms:modified xsi:type="dcterms:W3CDTF">2018-08-26T02:59:00Z</dcterms:modified>
</cp:coreProperties>
</file>